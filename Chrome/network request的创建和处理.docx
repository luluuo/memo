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DF127" w14:textId="77777777" w:rsidR="000D11B7" w:rsidRPr="00E77ED9" w:rsidRDefault="00140A09">
      <w:r w:rsidRPr="00E77ED9">
        <w:t>network request</w:t>
      </w:r>
      <w:r w:rsidRPr="00E77ED9">
        <w:t>的创建和处理</w:t>
      </w:r>
      <w:r w:rsidR="00E9164A" w:rsidRPr="00E77ED9">
        <w:br/>
      </w:r>
    </w:p>
    <w:p w14:paraId="59196C0A" w14:textId="77777777" w:rsidR="00237033" w:rsidRPr="00E77ED9" w:rsidRDefault="00237033" w:rsidP="00237033">
      <w:pPr>
        <w:pStyle w:val="2"/>
        <w:rPr>
          <w:rFonts w:asciiTheme="minorHAnsi" w:hAnsiTheme="minorHAnsi"/>
        </w:rPr>
      </w:pPr>
      <w:r w:rsidRPr="00E77ED9">
        <w:rPr>
          <w:rFonts w:asciiTheme="minorHAnsi" w:hAnsiTheme="minorHAnsi"/>
        </w:rPr>
        <w:t>浏览器的网络资源请求过程</w:t>
      </w:r>
    </w:p>
    <w:p w14:paraId="3F5293AD" w14:textId="77777777" w:rsidR="00E9164A" w:rsidRPr="00E77ED9" w:rsidRDefault="007651B3">
      <w:r w:rsidRPr="00E77ED9">
        <w:t>先简述一下从用户输入</w:t>
      </w:r>
      <w:r w:rsidRPr="00E77ED9">
        <w:t>URL</w:t>
      </w:r>
      <w:r w:rsidRPr="00E77ED9">
        <w:t>到浏览器渲染图像的过程</w:t>
      </w:r>
      <w:r w:rsidRPr="00E77ED9">
        <w:t xml:space="preserve">: </w:t>
      </w:r>
    </w:p>
    <w:p w14:paraId="5DF817BB" w14:textId="77777777" w:rsidR="007651B3" w:rsidRPr="00E77ED9" w:rsidRDefault="007651B3">
      <w:r w:rsidRPr="00E77ED9">
        <w:rPr>
          <w:noProof/>
        </w:rPr>
        <w:drawing>
          <wp:inline distT="0" distB="0" distL="0" distR="0" wp14:anchorId="31C4C8A7" wp14:editId="65526A89">
            <wp:extent cx="5274310" cy="2888471"/>
            <wp:effectExtent l="0" t="0" r="2540" b="7620"/>
            <wp:docPr id="1" name="图片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88471"/>
                    </a:xfrm>
                    <a:prstGeom prst="rect">
                      <a:avLst/>
                    </a:prstGeom>
                    <a:noFill/>
                    <a:ln>
                      <a:noFill/>
                    </a:ln>
                  </pic:spPr>
                </pic:pic>
              </a:graphicData>
            </a:graphic>
          </wp:inline>
        </w:drawing>
      </w:r>
    </w:p>
    <w:p w14:paraId="11B35081" w14:textId="594D919E" w:rsidR="00662DC6" w:rsidRPr="00E77ED9" w:rsidRDefault="00662DC6">
      <w:pPr>
        <w:rPr>
          <w:szCs w:val="21"/>
        </w:rPr>
      </w:pPr>
      <w:r w:rsidRPr="00E77ED9">
        <w:rPr>
          <w:szCs w:val="21"/>
        </w:rPr>
        <w:t>图</w:t>
      </w:r>
      <w:r w:rsidR="0096456B">
        <w:rPr>
          <w:szCs w:val="21"/>
        </w:rPr>
        <w:t>0</w:t>
      </w:r>
    </w:p>
    <w:p w14:paraId="27242A19" w14:textId="77777777" w:rsidR="00EF061A" w:rsidRPr="00E77ED9" w:rsidRDefault="00EF061A">
      <w:pPr>
        <w:rPr>
          <w:szCs w:val="21"/>
        </w:rPr>
      </w:pPr>
    </w:p>
    <w:p w14:paraId="316FD4A1" w14:textId="77777777" w:rsidR="00E53B13" w:rsidRPr="00E77ED9" w:rsidRDefault="00E53B13" w:rsidP="00E53B13">
      <w:pPr>
        <w:pStyle w:val="a3"/>
        <w:spacing w:before="0" w:beforeAutospacing="0" w:after="0"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给定一个网络资源的</w:t>
      </w:r>
      <w:r w:rsidRPr="00E77ED9">
        <w:rPr>
          <w:rFonts w:asciiTheme="minorHAnsi" w:eastAsiaTheme="minorEastAsia" w:hAnsiTheme="minorHAnsi" w:cs="Helvetica"/>
          <w:color w:val="333333"/>
          <w:sz w:val="21"/>
          <w:szCs w:val="21"/>
        </w:rPr>
        <w:t xml:space="preserve">URL, </w:t>
      </w:r>
      <w:r w:rsidRPr="00E77ED9">
        <w:rPr>
          <w:rFonts w:asciiTheme="minorHAnsi" w:eastAsiaTheme="minorEastAsia" w:hAnsiTheme="minorHAnsi" w:cs="Helvetica"/>
          <w:color w:val="333333"/>
          <w:sz w:val="21"/>
          <w:szCs w:val="21"/>
        </w:rPr>
        <w:t>浏览器首先会检查它本地和应用的缓存</w:t>
      </w:r>
      <w:r w:rsidRPr="00E77ED9">
        <w:rPr>
          <w:rFonts w:asciiTheme="minorHAnsi" w:eastAsiaTheme="minorEastAsia" w:hAnsiTheme="minorHAnsi" w:cs="Helvetica"/>
          <w:color w:val="333333"/>
          <w:sz w:val="21"/>
          <w:szCs w:val="21"/>
        </w:rPr>
        <w:t>(</w:t>
      </w:r>
      <w:r w:rsidRPr="00E77ED9">
        <w:rPr>
          <w:rFonts w:asciiTheme="minorHAnsi" w:eastAsiaTheme="minorEastAsia" w:hAnsiTheme="minorHAnsi" w:cs="Helvetica"/>
          <w:color w:val="333333"/>
          <w:sz w:val="21"/>
          <w:szCs w:val="21"/>
        </w:rPr>
        <w:t>之前访问过的页面</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如果你之前获取过这个资源并提供了合适的缓存头</w:t>
      </w:r>
      <w:r w:rsidRPr="00E77ED9">
        <w:rPr>
          <w:rFonts w:asciiTheme="minorHAnsi" w:eastAsiaTheme="minorEastAsia" w:hAnsiTheme="minorHAnsi" w:cs="Helvetica"/>
          <w:color w:val="333333"/>
          <w:sz w:val="21"/>
          <w:szCs w:val="21"/>
        </w:rPr>
        <w:t>(</w:t>
      </w:r>
      <w:hyperlink r:id="rId7" w:history="1">
        <w:r w:rsidRPr="00E77ED9">
          <w:rPr>
            <w:rStyle w:val="a4"/>
            <w:rFonts w:asciiTheme="minorHAnsi" w:eastAsiaTheme="minorEastAsia" w:hAnsiTheme="minorHAnsi" w:cs="Helvetica"/>
            <w:color w:val="4183C4"/>
            <w:sz w:val="21"/>
            <w:szCs w:val="21"/>
            <w:u w:val="none"/>
          </w:rPr>
          <w:t>appropriate cache headers</w:t>
        </w:r>
      </w:hyperlink>
      <w:r w:rsidRPr="00E77ED9">
        <w:rPr>
          <w:rFonts w:asciiTheme="minorHAnsi" w:eastAsiaTheme="minorEastAsia" w:hAnsiTheme="minorHAnsi" w:cs="Helvetica"/>
          <w:color w:val="333333"/>
          <w:sz w:val="21"/>
          <w:szCs w:val="21"/>
        </w:rPr>
        <w:t>,</w:t>
      </w:r>
      <w:r w:rsidRPr="00E77ED9">
        <w:rPr>
          <w:rStyle w:val="apple-converted-space"/>
          <w:rFonts w:asciiTheme="minorHAnsi" w:eastAsiaTheme="minorEastAsia" w:hAnsiTheme="minorHAnsi" w:cs="Helvetica"/>
          <w:color w:val="333333"/>
          <w:sz w:val="21"/>
          <w:szCs w:val="21"/>
        </w:rPr>
        <w:t> </w:t>
      </w:r>
      <w:r w:rsidRPr="00E77ED9">
        <w:rPr>
          <w:rStyle w:val="HTML"/>
          <w:rFonts w:asciiTheme="minorHAnsi" w:eastAsiaTheme="minorEastAsia" w:hAnsiTheme="minorHAnsi" w:cs="Consolas"/>
          <w:color w:val="333333"/>
          <w:sz w:val="21"/>
          <w:szCs w:val="21"/>
          <w:bdr w:val="single" w:sz="6" w:space="0" w:color="DDDDDD" w:frame="1"/>
          <w:shd w:val="clear" w:color="auto" w:fill="F8F8F8"/>
        </w:rPr>
        <w:t>Expires</w:t>
      </w:r>
      <w:r w:rsidRPr="00E77ED9">
        <w:rPr>
          <w:rFonts w:asciiTheme="minorHAnsi" w:eastAsiaTheme="minorEastAsia" w:hAnsiTheme="minorHAnsi" w:cs="Helvetica"/>
          <w:color w:val="333333"/>
          <w:sz w:val="21"/>
          <w:szCs w:val="21"/>
        </w:rPr>
        <w:t>,</w:t>
      </w:r>
      <w:r w:rsidRPr="00E77ED9">
        <w:rPr>
          <w:rStyle w:val="apple-converted-space"/>
          <w:rFonts w:asciiTheme="minorHAnsi" w:eastAsiaTheme="minorEastAsia" w:hAnsiTheme="minorHAnsi" w:cs="Helvetica"/>
          <w:color w:val="333333"/>
          <w:sz w:val="21"/>
          <w:szCs w:val="21"/>
        </w:rPr>
        <w:t> </w:t>
      </w:r>
      <w:r w:rsidRPr="00E77ED9">
        <w:rPr>
          <w:rStyle w:val="HTML"/>
          <w:rFonts w:asciiTheme="minorHAnsi" w:eastAsiaTheme="minorEastAsia" w:hAnsiTheme="minorHAnsi" w:cs="Consolas"/>
          <w:color w:val="333333"/>
          <w:sz w:val="21"/>
          <w:szCs w:val="21"/>
          <w:bdr w:val="single" w:sz="6" w:space="0" w:color="DDDDDD" w:frame="1"/>
          <w:shd w:val="clear" w:color="auto" w:fill="F8F8F8"/>
        </w:rPr>
        <w:t>Cache-Control</w:t>
      </w:r>
      <w:r w:rsidRPr="00E77ED9">
        <w:rPr>
          <w:rFonts w:asciiTheme="minorHAnsi" w:eastAsiaTheme="minorEastAsia" w:hAnsiTheme="minorHAnsi" w:cs="Helvetica"/>
          <w:color w:val="333333"/>
          <w:sz w:val="21"/>
          <w:szCs w:val="21"/>
        </w:rPr>
        <w:t xml:space="preserve">, etc.), </w:t>
      </w:r>
      <w:r w:rsidRPr="00E77ED9">
        <w:rPr>
          <w:rFonts w:asciiTheme="minorHAnsi" w:eastAsiaTheme="minorEastAsia" w:hAnsiTheme="minorHAnsi" w:cs="Helvetica"/>
          <w:color w:val="333333"/>
          <w:sz w:val="21"/>
          <w:szCs w:val="21"/>
        </w:rPr>
        <w:t>就可能可以使用本地缓存来填充请求</w:t>
      </w:r>
      <w:r w:rsidRPr="00E77ED9">
        <w:rPr>
          <w:rFonts w:asciiTheme="minorHAnsi" w:eastAsiaTheme="minorEastAsia" w:hAnsiTheme="minorHAnsi" w:cs="Helvetica"/>
          <w:color w:val="333333"/>
          <w:sz w:val="21"/>
          <w:szCs w:val="21"/>
        </w:rPr>
        <w:t xml:space="preserve"> ---- </w:t>
      </w:r>
      <w:r w:rsidRPr="00E77ED9">
        <w:rPr>
          <w:rFonts w:asciiTheme="minorHAnsi" w:eastAsiaTheme="minorEastAsia" w:hAnsiTheme="minorHAnsi" w:cs="Helvetica"/>
          <w:color w:val="333333"/>
          <w:sz w:val="21"/>
          <w:szCs w:val="21"/>
        </w:rPr>
        <w:t>最快的请求就是不做请求</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不然的话</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要是我们必须重新验证资源</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或者它过期了</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或者没有见过它</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那就必须来一次昂贵的网络请求了</w:t>
      </w:r>
      <w:r w:rsidRPr="00E77ED9">
        <w:rPr>
          <w:rFonts w:asciiTheme="minorHAnsi" w:eastAsiaTheme="minorEastAsia" w:hAnsiTheme="minorHAnsi" w:cs="Helvetica"/>
          <w:color w:val="333333"/>
          <w:sz w:val="21"/>
          <w:szCs w:val="21"/>
        </w:rPr>
        <w:t>.</w:t>
      </w:r>
    </w:p>
    <w:p w14:paraId="2A3CEC45" w14:textId="77777777" w:rsidR="00E53B13" w:rsidRPr="00E77ED9" w:rsidRDefault="00E53B13" w:rsidP="00E53B13">
      <w:pPr>
        <w:pStyle w:val="a3"/>
        <w:spacing w:before="0" w:beforeAutospacing="0" w:after="0"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有了</w:t>
      </w:r>
      <w:r w:rsidR="00813A73" w:rsidRPr="00E77ED9">
        <w:rPr>
          <w:rFonts w:asciiTheme="minorHAnsi" w:eastAsiaTheme="minorEastAsia" w:hAnsiTheme="minorHAnsi" w:cs="Helvetica"/>
          <w:color w:val="333333"/>
          <w:sz w:val="21"/>
          <w:szCs w:val="21"/>
        </w:rPr>
        <w:t>域名</w:t>
      </w:r>
      <w:r w:rsidRPr="00E77ED9">
        <w:rPr>
          <w:rFonts w:asciiTheme="minorHAnsi" w:eastAsiaTheme="minorEastAsia" w:hAnsiTheme="minorHAnsi" w:cs="Helvetica"/>
          <w:color w:val="333333"/>
          <w:sz w:val="21"/>
          <w:szCs w:val="21"/>
        </w:rPr>
        <w:t>和资源路径</w:t>
      </w:r>
      <w:r w:rsidRPr="00E77ED9">
        <w:rPr>
          <w:rFonts w:asciiTheme="minorHAnsi" w:eastAsiaTheme="minorEastAsia" w:hAnsiTheme="minorHAnsi" w:cs="Helvetica"/>
          <w:color w:val="333333"/>
          <w:sz w:val="21"/>
          <w:szCs w:val="21"/>
        </w:rPr>
        <w:t>, Chrome</w:t>
      </w:r>
      <w:r w:rsidRPr="00E77ED9">
        <w:rPr>
          <w:rFonts w:asciiTheme="minorHAnsi" w:eastAsiaTheme="minorEastAsia" w:hAnsiTheme="minorHAnsi" w:cs="Helvetica"/>
          <w:color w:val="333333"/>
          <w:sz w:val="21"/>
          <w:szCs w:val="21"/>
        </w:rPr>
        <w:t>首先会在它可以重用的连接中查找</w:t>
      </w:r>
      <w:r w:rsidRPr="00E77ED9">
        <w:rPr>
          <w:rFonts w:asciiTheme="minorHAnsi" w:eastAsiaTheme="minorEastAsia" w:hAnsiTheme="minorHAnsi" w:cs="Helvetica"/>
          <w:color w:val="333333"/>
          <w:sz w:val="21"/>
          <w:szCs w:val="21"/>
        </w:rPr>
        <w:t xml:space="preserve"> -- </w:t>
      </w:r>
      <w:r w:rsidRPr="00E77ED9">
        <w:rPr>
          <w:rFonts w:asciiTheme="minorHAnsi" w:eastAsiaTheme="minorEastAsia" w:hAnsiTheme="minorHAnsi" w:cs="Helvetica"/>
          <w:color w:val="333333"/>
          <w:sz w:val="21"/>
          <w:szCs w:val="21"/>
        </w:rPr>
        <w:t>以</w:t>
      </w:r>
      <w:r w:rsidRPr="00E77ED9">
        <w:rPr>
          <w:rStyle w:val="HTML"/>
          <w:rFonts w:asciiTheme="minorHAnsi" w:eastAsiaTheme="minorEastAsia" w:hAnsiTheme="minorHAnsi" w:cs="Consolas"/>
          <w:color w:val="333333"/>
          <w:sz w:val="21"/>
          <w:szCs w:val="21"/>
          <w:bdr w:val="single" w:sz="6" w:space="0" w:color="DDDDDD" w:frame="1"/>
          <w:shd w:val="clear" w:color="auto" w:fill="F8F8F8"/>
        </w:rPr>
        <w:t>{scheme, host,port}</w:t>
      </w:r>
      <w:r w:rsidRPr="00E77ED9">
        <w:rPr>
          <w:rFonts w:asciiTheme="minorHAnsi" w:eastAsiaTheme="minorEastAsia" w:hAnsiTheme="minorHAnsi" w:cs="Helvetica"/>
          <w:color w:val="333333"/>
          <w:sz w:val="21"/>
          <w:szCs w:val="21"/>
        </w:rPr>
        <w:t>存储的套接字们</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也可以这样</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如果你配置了代理</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或者指定了</w:t>
      </w:r>
      <w:hyperlink r:id="rId8" w:history="1">
        <w:r w:rsidRPr="00E77ED9">
          <w:rPr>
            <w:rStyle w:val="a4"/>
            <w:rFonts w:asciiTheme="minorHAnsi" w:eastAsiaTheme="minorEastAsia" w:hAnsiTheme="minorHAnsi" w:cs="Helvetica"/>
            <w:color w:val="4183C4"/>
            <w:sz w:val="21"/>
            <w:szCs w:val="21"/>
            <w:u w:val="none"/>
          </w:rPr>
          <w:t>proxy auto-config</w:t>
        </w:r>
      </w:hyperlink>
      <w:r w:rsidRPr="00E77ED9">
        <w:rPr>
          <w:rFonts w:asciiTheme="minorHAnsi" w:eastAsiaTheme="minorEastAsia" w:hAnsiTheme="minorHAnsi" w:cs="Helvetica"/>
          <w:color w:val="333333"/>
          <w:sz w:val="21"/>
          <w:szCs w:val="21"/>
        </w:rPr>
        <w:t>(PAC)</w:t>
      </w:r>
      <w:r w:rsidRPr="00E77ED9">
        <w:rPr>
          <w:rFonts w:asciiTheme="minorHAnsi" w:eastAsiaTheme="minorEastAsia" w:hAnsiTheme="minorHAnsi" w:cs="Helvetica"/>
          <w:color w:val="333333"/>
          <w:sz w:val="21"/>
          <w:szCs w:val="21"/>
        </w:rPr>
        <w:t>脚本</w:t>
      </w:r>
      <w:r w:rsidRPr="00E77ED9">
        <w:rPr>
          <w:rFonts w:asciiTheme="minorHAnsi" w:eastAsiaTheme="minorEastAsia" w:hAnsiTheme="minorHAnsi" w:cs="Helvetica"/>
          <w:color w:val="333333"/>
          <w:sz w:val="21"/>
          <w:szCs w:val="21"/>
        </w:rPr>
        <w:t>, chrome</w:t>
      </w:r>
      <w:r w:rsidRPr="00E77ED9">
        <w:rPr>
          <w:rFonts w:asciiTheme="minorHAnsi" w:eastAsiaTheme="minorEastAsia" w:hAnsiTheme="minorHAnsi" w:cs="Helvetica"/>
          <w:color w:val="333333"/>
          <w:sz w:val="21"/>
          <w:szCs w:val="21"/>
        </w:rPr>
        <w:t>就会通过适当的代理查找连接</w:t>
      </w:r>
      <w:r w:rsidRPr="00E77ED9">
        <w:rPr>
          <w:rFonts w:asciiTheme="minorHAnsi" w:eastAsiaTheme="minorEastAsia" w:hAnsiTheme="minorHAnsi" w:cs="Helvetica"/>
          <w:color w:val="333333"/>
          <w:sz w:val="21"/>
          <w:szCs w:val="21"/>
        </w:rPr>
        <w:t>. PAC</w:t>
      </w:r>
      <w:r w:rsidRPr="00E77ED9">
        <w:rPr>
          <w:rFonts w:asciiTheme="minorHAnsi" w:eastAsiaTheme="minorEastAsia" w:hAnsiTheme="minorHAnsi" w:cs="Helvetica"/>
          <w:color w:val="333333"/>
          <w:sz w:val="21"/>
          <w:szCs w:val="21"/>
        </w:rPr>
        <w:t>脚本允许根据</w:t>
      </w:r>
      <w:r w:rsidRPr="00E77ED9">
        <w:rPr>
          <w:rFonts w:asciiTheme="minorHAnsi" w:eastAsiaTheme="minorEastAsia" w:hAnsiTheme="minorHAnsi" w:cs="Helvetica"/>
          <w:color w:val="333333"/>
          <w:sz w:val="21"/>
          <w:szCs w:val="21"/>
        </w:rPr>
        <w:t>URL</w:t>
      </w:r>
      <w:r w:rsidRPr="00E77ED9">
        <w:rPr>
          <w:rFonts w:asciiTheme="minorHAnsi" w:eastAsiaTheme="minorEastAsia" w:hAnsiTheme="minorHAnsi" w:cs="Helvetica"/>
          <w:color w:val="333333"/>
          <w:sz w:val="21"/>
          <w:szCs w:val="21"/>
        </w:rPr>
        <w:t>或其他指定的规则使用不同的代理</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每种都可以它们自己的套接字池</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最后要是上面的条件都不符合</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就只能以解析</w:t>
      </w:r>
      <w:r w:rsidR="003A3853" w:rsidRPr="00E77ED9">
        <w:rPr>
          <w:rFonts w:asciiTheme="minorHAnsi" w:eastAsiaTheme="minorEastAsia" w:hAnsiTheme="minorHAnsi" w:cs="Helvetica"/>
          <w:color w:val="333333"/>
          <w:sz w:val="21"/>
          <w:szCs w:val="21"/>
        </w:rPr>
        <w:t>域名</w:t>
      </w:r>
      <w:r w:rsidRPr="00E77ED9">
        <w:rPr>
          <w:rFonts w:asciiTheme="minorHAnsi" w:eastAsiaTheme="minorEastAsia" w:hAnsiTheme="minorHAnsi" w:cs="Helvetica"/>
          <w:color w:val="333333"/>
          <w:sz w:val="21"/>
          <w:szCs w:val="21"/>
        </w:rPr>
        <w:t>到</w:t>
      </w:r>
      <w:r w:rsidRPr="00E77ED9">
        <w:rPr>
          <w:rFonts w:asciiTheme="minorHAnsi" w:eastAsiaTheme="minorEastAsia" w:hAnsiTheme="minorHAnsi" w:cs="Helvetica"/>
          <w:color w:val="333333"/>
          <w:sz w:val="21"/>
          <w:szCs w:val="21"/>
        </w:rPr>
        <w:t>IP</w:t>
      </w:r>
      <w:r w:rsidRPr="00E77ED9">
        <w:rPr>
          <w:rFonts w:asciiTheme="minorHAnsi" w:eastAsiaTheme="minorEastAsia" w:hAnsiTheme="minorHAnsi" w:cs="Helvetica"/>
          <w:color w:val="333333"/>
          <w:sz w:val="21"/>
          <w:szCs w:val="21"/>
        </w:rPr>
        <w:t>地址来开始这个请求了</w:t>
      </w:r>
      <w:r w:rsidRPr="00E77ED9">
        <w:rPr>
          <w:rFonts w:asciiTheme="minorHAnsi" w:eastAsiaTheme="minorEastAsia" w:hAnsiTheme="minorHAnsi" w:cs="Helvetica"/>
          <w:color w:val="333333"/>
          <w:sz w:val="21"/>
          <w:szCs w:val="21"/>
        </w:rPr>
        <w:t xml:space="preserve"> -- </w:t>
      </w:r>
      <w:r w:rsidRPr="00E77ED9">
        <w:rPr>
          <w:rFonts w:asciiTheme="minorHAnsi" w:eastAsiaTheme="minorEastAsia" w:hAnsiTheme="minorHAnsi" w:cs="Helvetica"/>
          <w:color w:val="333333"/>
          <w:sz w:val="21"/>
          <w:szCs w:val="21"/>
        </w:rPr>
        <w:t>也就是要先做</w:t>
      </w:r>
      <w:r w:rsidRPr="00E77ED9">
        <w:rPr>
          <w:rFonts w:asciiTheme="minorHAnsi" w:eastAsiaTheme="minorEastAsia" w:hAnsiTheme="minorHAnsi" w:cs="Helvetica"/>
          <w:color w:val="333333"/>
          <w:sz w:val="21"/>
          <w:szCs w:val="21"/>
        </w:rPr>
        <w:t>DNS</w:t>
      </w:r>
      <w:r w:rsidRPr="00E77ED9">
        <w:rPr>
          <w:rFonts w:asciiTheme="minorHAnsi" w:eastAsiaTheme="minorEastAsia" w:hAnsiTheme="minorHAnsi" w:cs="Helvetica"/>
          <w:color w:val="333333"/>
          <w:sz w:val="21"/>
          <w:szCs w:val="21"/>
        </w:rPr>
        <w:t>查找</w:t>
      </w:r>
      <w:r w:rsidRPr="00E77ED9">
        <w:rPr>
          <w:rFonts w:asciiTheme="minorHAnsi" w:eastAsiaTheme="minorEastAsia" w:hAnsiTheme="minorHAnsi" w:cs="Helvetica"/>
          <w:color w:val="333333"/>
          <w:sz w:val="21"/>
          <w:szCs w:val="21"/>
        </w:rPr>
        <w:t>.</w:t>
      </w:r>
    </w:p>
    <w:p w14:paraId="7E40ED5A" w14:textId="77777777" w:rsidR="00E53B13" w:rsidRPr="00E77ED9" w:rsidRDefault="00E53B13" w:rsidP="00E53B13">
      <w:pPr>
        <w:pStyle w:val="a3"/>
        <w:spacing w:before="225" w:beforeAutospacing="0" w:after="225"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运气好的话</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主机名已经在缓存中</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也就是说系统查找一下就可以返回</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否则的话</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在发出</w:t>
      </w:r>
      <w:r w:rsidRPr="00E77ED9">
        <w:rPr>
          <w:rFonts w:asciiTheme="minorHAnsi" w:eastAsiaTheme="minorEastAsia" w:hAnsiTheme="minorHAnsi" w:cs="Helvetica"/>
          <w:color w:val="333333"/>
          <w:sz w:val="21"/>
          <w:szCs w:val="21"/>
        </w:rPr>
        <w:t>DNS</w:t>
      </w:r>
      <w:r w:rsidRPr="00E77ED9">
        <w:rPr>
          <w:rFonts w:asciiTheme="minorHAnsi" w:eastAsiaTheme="minorEastAsia" w:hAnsiTheme="minorHAnsi" w:cs="Helvetica"/>
          <w:color w:val="333333"/>
          <w:sz w:val="21"/>
          <w:szCs w:val="21"/>
        </w:rPr>
        <w:t>查询之前什么都做不了</w:t>
      </w:r>
      <w:r w:rsidRPr="00E77ED9">
        <w:rPr>
          <w:rFonts w:asciiTheme="minorHAnsi" w:eastAsiaTheme="minorEastAsia" w:hAnsiTheme="minorHAnsi" w:cs="Helvetica"/>
          <w:color w:val="333333"/>
          <w:sz w:val="21"/>
          <w:szCs w:val="21"/>
        </w:rPr>
        <w:t>. DNS</w:t>
      </w:r>
      <w:r w:rsidRPr="00E77ED9">
        <w:rPr>
          <w:rFonts w:asciiTheme="minorHAnsi" w:eastAsiaTheme="minorEastAsia" w:hAnsiTheme="minorHAnsi" w:cs="Helvetica"/>
          <w:color w:val="333333"/>
          <w:sz w:val="21"/>
          <w:szCs w:val="21"/>
        </w:rPr>
        <w:t>查询</w:t>
      </w:r>
      <w:r w:rsidR="00A9124F" w:rsidRPr="00E77ED9">
        <w:rPr>
          <w:rFonts w:asciiTheme="minorHAnsi" w:eastAsiaTheme="minorEastAsia" w:hAnsiTheme="minorHAnsi" w:cs="Helvetica"/>
          <w:color w:val="333333"/>
          <w:sz w:val="21"/>
          <w:szCs w:val="21"/>
        </w:rPr>
        <w:t>要花上一点时间</w:t>
      </w:r>
      <w:r w:rsidR="00A9124F" w:rsidRPr="00E77ED9">
        <w:rPr>
          <w:rFonts w:asciiTheme="minorHAnsi" w:eastAsiaTheme="minorEastAsia" w:hAnsiTheme="minorHAnsi" w:cs="Helvetica"/>
          <w:color w:val="333333"/>
          <w:sz w:val="21"/>
          <w:szCs w:val="21"/>
        </w:rPr>
        <w:t>.</w:t>
      </w:r>
    </w:p>
    <w:p w14:paraId="1BDE912E" w14:textId="77777777" w:rsidR="00E53B13" w:rsidRPr="00E77ED9" w:rsidRDefault="00E53B13" w:rsidP="00E53B13">
      <w:pPr>
        <w:pStyle w:val="a3"/>
        <w:spacing w:before="225" w:beforeAutospacing="0" w:after="225"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noProof/>
          <w:color w:val="4183C4"/>
          <w:sz w:val="21"/>
          <w:szCs w:val="21"/>
        </w:rPr>
        <w:lastRenderedPageBreak/>
        <w:drawing>
          <wp:inline distT="0" distB="0" distL="0" distR="0" wp14:anchorId="25CDE8A1" wp14:editId="676240AD">
            <wp:extent cx="1371600" cy="1437005"/>
            <wp:effectExtent l="0" t="0" r="0" b="0"/>
            <wp:docPr id="2" name="图片 2"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437005"/>
                    </a:xfrm>
                    <a:prstGeom prst="rect">
                      <a:avLst/>
                    </a:prstGeom>
                    <a:noFill/>
                    <a:ln>
                      <a:noFill/>
                    </a:ln>
                  </pic:spPr>
                </pic:pic>
              </a:graphicData>
            </a:graphic>
          </wp:inline>
        </w:drawing>
      </w:r>
    </w:p>
    <w:p w14:paraId="44745260" w14:textId="77777777" w:rsidR="00E53B13" w:rsidRPr="00E77ED9" w:rsidRDefault="00E53B13" w:rsidP="00E53B13">
      <w:pPr>
        <w:pStyle w:val="a3"/>
        <w:spacing w:before="0" w:beforeAutospacing="0" w:after="0"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有了</w:t>
      </w:r>
      <w:r w:rsidRPr="00E77ED9">
        <w:rPr>
          <w:rFonts w:asciiTheme="minorHAnsi" w:eastAsiaTheme="minorEastAsia" w:hAnsiTheme="minorHAnsi" w:cs="Helvetica"/>
          <w:color w:val="333333"/>
          <w:sz w:val="21"/>
          <w:szCs w:val="21"/>
        </w:rPr>
        <w:t>IP</w:t>
      </w:r>
      <w:r w:rsidRPr="00E77ED9">
        <w:rPr>
          <w:rFonts w:asciiTheme="minorHAnsi" w:eastAsiaTheme="minorEastAsia" w:hAnsiTheme="minorHAnsi" w:cs="Helvetica"/>
          <w:color w:val="333333"/>
          <w:sz w:val="21"/>
          <w:szCs w:val="21"/>
        </w:rPr>
        <w:t>地址</w:t>
      </w:r>
      <w:r w:rsidRPr="00E77ED9">
        <w:rPr>
          <w:rFonts w:asciiTheme="minorHAnsi" w:eastAsiaTheme="minorEastAsia" w:hAnsiTheme="minorHAnsi" w:cs="Helvetica"/>
          <w:color w:val="333333"/>
          <w:sz w:val="21"/>
          <w:szCs w:val="21"/>
        </w:rPr>
        <w:t>, Chrome</w:t>
      </w:r>
      <w:r w:rsidRPr="00E77ED9">
        <w:rPr>
          <w:rFonts w:asciiTheme="minorHAnsi" w:eastAsiaTheme="minorEastAsia" w:hAnsiTheme="minorHAnsi" w:cs="Helvetica"/>
          <w:color w:val="333333"/>
          <w:sz w:val="21"/>
          <w:szCs w:val="21"/>
        </w:rPr>
        <w:t>就可以打开一个新的</w:t>
      </w:r>
      <w:r w:rsidRPr="00E77ED9">
        <w:rPr>
          <w:rFonts w:asciiTheme="minorHAnsi" w:eastAsiaTheme="minorEastAsia" w:hAnsiTheme="minorHAnsi" w:cs="Helvetica"/>
          <w:color w:val="333333"/>
          <w:sz w:val="21"/>
          <w:szCs w:val="21"/>
        </w:rPr>
        <w:t>TCP</w:t>
      </w:r>
      <w:r w:rsidRPr="00E77ED9">
        <w:rPr>
          <w:rFonts w:asciiTheme="minorHAnsi" w:eastAsiaTheme="minorEastAsia" w:hAnsiTheme="minorHAnsi" w:cs="Helvetica"/>
          <w:color w:val="333333"/>
          <w:sz w:val="21"/>
          <w:szCs w:val="21"/>
        </w:rPr>
        <w:t>连接</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意味着我们得执行</w:t>
      </w:r>
      <w:r w:rsidRPr="00E77ED9">
        <w:rPr>
          <w:rFonts w:asciiTheme="minorHAnsi" w:eastAsiaTheme="minorEastAsia" w:hAnsiTheme="minorHAnsi" w:cs="Helvetica"/>
          <w:color w:val="333333"/>
          <w:sz w:val="21"/>
          <w:szCs w:val="21"/>
        </w:rPr>
        <w:t>"</w:t>
      </w:r>
      <w:r w:rsidRPr="00E77ED9">
        <w:rPr>
          <w:rFonts w:asciiTheme="minorHAnsi" w:eastAsiaTheme="minorEastAsia" w:hAnsiTheme="minorHAnsi" w:cs="Helvetica"/>
          <w:color w:val="333333"/>
          <w:sz w:val="21"/>
          <w:szCs w:val="21"/>
        </w:rPr>
        <w:t>三次握手</w:t>
      </w:r>
      <w:r w:rsidRPr="00E77ED9">
        <w:rPr>
          <w:rFonts w:asciiTheme="minorHAnsi" w:eastAsiaTheme="minorEastAsia" w:hAnsiTheme="minorHAnsi" w:cs="Helvetica"/>
          <w:color w:val="333333"/>
          <w:sz w:val="21"/>
          <w:szCs w:val="21"/>
        </w:rPr>
        <w:t>":</w:t>
      </w:r>
      <w:r w:rsidRPr="00E77ED9">
        <w:rPr>
          <w:rStyle w:val="apple-converted-space"/>
          <w:rFonts w:asciiTheme="minorHAnsi" w:eastAsiaTheme="minorEastAsia" w:hAnsiTheme="minorHAnsi" w:cs="Helvetica"/>
          <w:color w:val="333333"/>
          <w:sz w:val="21"/>
          <w:szCs w:val="21"/>
        </w:rPr>
        <w:t> </w:t>
      </w:r>
      <w:r w:rsidRPr="00E77ED9">
        <w:rPr>
          <w:rStyle w:val="HTML"/>
          <w:rFonts w:asciiTheme="minorHAnsi" w:eastAsiaTheme="minorEastAsia" w:hAnsiTheme="minorHAnsi" w:cs="Consolas"/>
          <w:color w:val="333333"/>
          <w:sz w:val="21"/>
          <w:szCs w:val="21"/>
          <w:bdr w:val="single" w:sz="6" w:space="0" w:color="DDDDDD" w:frame="1"/>
          <w:shd w:val="clear" w:color="auto" w:fill="F8F8F8"/>
        </w:rPr>
        <w:t>SYN &gt; SYN-ACK &gt; ACK</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每个新的</w:t>
      </w:r>
      <w:r w:rsidRPr="00E77ED9">
        <w:rPr>
          <w:rFonts w:asciiTheme="minorHAnsi" w:eastAsiaTheme="minorEastAsia" w:hAnsiTheme="minorHAnsi" w:cs="Helvetica"/>
          <w:color w:val="333333"/>
          <w:sz w:val="21"/>
          <w:szCs w:val="21"/>
        </w:rPr>
        <w:t>TCP</w:t>
      </w:r>
      <w:r w:rsidRPr="00E77ED9">
        <w:rPr>
          <w:rFonts w:asciiTheme="minorHAnsi" w:eastAsiaTheme="minorEastAsia" w:hAnsiTheme="minorHAnsi" w:cs="Helvetica"/>
          <w:color w:val="333333"/>
          <w:sz w:val="21"/>
          <w:szCs w:val="21"/>
        </w:rPr>
        <w:t>连接</w:t>
      </w:r>
      <w:r w:rsidR="00860459" w:rsidRPr="00E77ED9">
        <w:rPr>
          <w:rFonts w:asciiTheme="minorHAnsi" w:eastAsiaTheme="minorEastAsia" w:hAnsiTheme="minorHAnsi" w:cs="Helvetica"/>
          <w:color w:val="333333"/>
          <w:sz w:val="21"/>
          <w:szCs w:val="21"/>
        </w:rPr>
        <w:t>绕不过去</w:t>
      </w:r>
      <w:r w:rsidRPr="00E77ED9">
        <w:rPr>
          <w:rFonts w:asciiTheme="minorHAnsi" w:eastAsiaTheme="minorEastAsia" w:hAnsiTheme="minorHAnsi" w:cs="Helvetica"/>
          <w:color w:val="333333"/>
          <w:sz w:val="21"/>
          <w:szCs w:val="21"/>
        </w:rPr>
        <w:t xml:space="preserve">. </w:t>
      </w:r>
    </w:p>
    <w:p w14:paraId="3D88FD59" w14:textId="77777777" w:rsidR="00E53B13" w:rsidRPr="00E77ED9" w:rsidRDefault="00E53B13" w:rsidP="00E53B13">
      <w:pPr>
        <w:pStyle w:val="a3"/>
        <w:spacing w:before="225" w:beforeAutospacing="0" w:after="225"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TCP</w:t>
      </w:r>
      <w:r w:rsidRPr="00E77ED9">
        <w:rPr>
          <w:rFonts w:asciiTheme="minorHAnsi" w:eastAsiaTheme="minorEastAsia" w:hAnsiTheme="minorHAnsi" w:cs="Helvetica"/>
          <w:color w:val="333333"/>
          <w:sz w:val="21"/>
          <w:szCs w:val="21"/>
        </w:rPr>
        <w:t>握手结束后如果我们要连接到一个</w:t>
      </w:r>
      <w:r w:rsidR="0002237B"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(HTTPS)</w:t>
      </w:r>
      <w:r w:rsidRPr="00E77ED9">
        <w:rPr>
          <w:rFonts w:asciiTheme="minorHAnsi" w:eastAsiaTheme="minorEastAsia" w:hAnsiTheme="minorHAnsi" w:cs="Helvetica"/>
          <w:color w:val="333333"/>
          <w:sz w:val="21"/>
          <w:szCs w:val="21"/>
        </w:rPr>
        <w:t>上</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需要</w:t>
      </w:r>
      <w:r w:rsidR="0002237B" w:rsidRPr="00E77ED9">
        <w:rPr>
          <w:rFonts w:asciiTheme="minorHAnsi" w:eastAsiaTheme="minorEastAsia" w:hAnsiTheme="minorHAnsi" w:cs="Helvetica"/>
          <w:color w:val="333333"/>
          <w:sz w:val="21"/>
          <w:szCs w:val="21"/>
        </w:rPr>
        <w:t>再</w:t>
      </w:r>
      <w:r w:rsidRPr="00E77ED9">
        <w:rPr>
          <w:rFonts w:asciiTheme="minorHAnsi" w:eastAsiaTheme="minorEastAsia" w:hAnsiTheme="minorHAnsi" w:cs="Helvetica"/>
          <w:color w:val="333333"/>
          <w:sz w:val="21"/>
          <w:szCs w:val="21"/>
        </w:rPr>
        <w:t>执行</w:t>
      </w:r>
      <w:r w:rsidR="0002237B" w:rsidRPr="00E77ED9">
        <w:rPr>
          <w:rFonts w:asciiTheme="minorHAnsi" w:eastAsiaTheme="minorEastAsia" w:hAnsiTheme="minorHAnsi" w:cs="Helvetica"/>
          <w:color w:val="333333"/>
          <w:sz w:val="21"/>
          <w:szCs w:val="21"/>
        </w:rPr>
        <w:t>一次</w:t>
      </w:r>
      <w:r w:rsidRPr="00E77ED9">
        <w:rPr>
          <w:rFonts w:asciiTheme="minorHAnsi" w:eastAsiaTheme="minorEastAsia" w:hAnsiTheme="minorHAnsi" w:cs="Helvetica"/>
          <w:color w:val="333333"/>
          <w:sz w:val="21"/>
          <w:szCs w:val="21"/>
        </w:rPr>
        <w:t>SSL</w:t>
      </w:r>
      <w:r w:rsidRPr="00E77ED9">
        <w:rPr>
          <w:rFonts w:asciiTheme="minorHAnsi" w:eastAsiaTheme="minorEastAsia" w:hAnsiTheme="minorHAnsi" w:cs="Helvetica"/>
          <w:color w:val="333333"/>
          <w:sz w:val="21"/>
          <w:szCs w:val="21"/>
        </w:rPr>
        <w:t>握手</w:t>
      </w:r>
      <w:r w:rsidRPr="00E77ED9">
        <w:rPr>
          <w:rFonts w:asciiTheme="minorHAnsi" w:eastAsiaTheme="minorEastAsia" w:hAnsiTheme="minorHAnsi" w:cs="Helvetica"/>
          <w:color w:val="333333"/>
          <w:sz w:val="21"/>
          <w:szCs w:val="21"/>
        </w:rPr>
        <w:t xml:space="preserve">. </w:t>
      </w:r>
    </w:p>
    <w:p w14:paraId="4B6C1C51" w14:textId="77777777" w:rsidR="00A72655" w:rsidRPr="00E77ED9" w:rsidRDefault="00A72655" w:rsidP="00E53B13">
      <w:pPr>
        <w:pStyle w:val="a3"/>
        <w:spacing w:before="225" w:beforeAutospacing="0" w:after="225"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这些事情都做完了</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才算建立了一个新的连接</w:t>
      </w:r>
      <w:r w:rsidRPr="00E77ED9">
        <w:rPr>
          <w:rFonts w:asciiTheme="minorHAnsi" w:eastAsiaTheme="minorEastAsia" w:hAnsiTheme="minorHAnsi" w:cs="Helvetica"/>
          <w:color w:val="333333"/>
          <w:sz w:val="21"/>
          <w:szCs w:val="21"/>
        </w:rPr>
        <w:t xml:space="preserve">. </w:t>
      </w:r>
    </w:p>
    <w:p w14:paraId="0D87393A" w14:textId="77777777" w:rsidR="00E53B13" w:rsidRPr="00E77ED9" w:rsidRDefault="00E53B13" w:rsidP="00E53B13">
      <w:pPr>
        <w:pStyle w:val="a3"/>
        <w:spacing w:before="0" w:beforeAutospacing="0" w:after="0" w:afterAutospacing="0" w:line="375" w:lineRule="atLeast"/>
        <w:rPr>
          <w:rFonts w:asciiTheme="minorHAnsi" w:eastAsiaTheme="minorEastAsia" w:hAnsiTheme="minorHAnsi" w:cs="Helvetica"/>
          <w:color w:val="333333"/>
          <w:sz w:val="21"/>
          <w:szCs w:val="21"/>
        </w:rPr>
      </w:pPr>
      <w:r w:rsidRPr="00E77ED9">
        <w:rPr>
          <w:rFonts w:asciiTheme="minorHAnsi" w:eastAsiaTheme="minorEastAsia" w:hAnsiTheme="minorHAnsi" w:cs="Helvetica"/>
          <w:color w:val="333333"/>
          <w:sz w:val="21"/>
          <w:szCs w:val="21"/>
        </w:rPr>
        <w:t>终于</w:t>
      </w:r>
      <w:r w:rsidRPr="00E77ED9">
        <w:rPr>
          <w:rFonts w:asciiTheme="minorHAnsi" w:eastAsiaTheme="minorEastAsia" w:hAnsiTheme="minorHAnsi" w:cs="Helvetica"/>
          <w:color w:val="333333"/>
          <w:sz w:val="21"/>
          <w:szCs w:val="21"/>
        </w:rPr>
        <w:t>Chrome</w:t>
      </w:r>
      <w:r w:rsidRPr="00E77ED9">
        <w:rPr>
          <w:rFonts w:asciiTheme="minorHAnsi" w:eastAsiaTheme="minorEastAsia" w:hAnsiTheme="minorHAnsi" w:cs="Helvetica"/>
          <w:color w:val="333333"/>
          <w:sz w:val="21"/>
          <w:szCs w:val="21"/>
        </w:rPr>
        <w:t>能发送</w:t>
      </w:r>
      <w:r w:rsidRPr="00E77ED9">
        <w:rPr>
          <w:rFonts w:asciiTheme="minorHAnsi" w:eastAsiaTheme="minorEastAsia" w:hAnsiTheme="minorHAnsi" w:cs="Helvetica"/>
          <w:color w:val="333333"/>
          <w:sz w:val="21"/>
          <w:szCs w:val="21"/>
        </w:rPr>
        <w:t>HTTP</w:t>
      </w:r>
      <w:r w:rsidRPr="00E77ED9">
        <w:rPr>
          <w:rFonts w:asciiTheme="minorHAnsi" w:eastAsiaTheme="minorEastAsia" w:hAnsiTheme="minorHAnsi" w:cs="Helvetica"/>
          <w:color w:val="333333"/>
          <w:sz w:val="21"/>
          <w:szCs w:val="21"/>
        </w:rPr>
        <w:t>请求了</w:t>
      </w:r>
      <w:r w:rsidRPr="00E77ED9">
        <w:rPr>
          <w:rFonts w:asciiTheme="minorHAnsi" w:eastAsiaTheme="minorEastAsia" w:hAnsiTheme="minorHAnsi" w:cs="Helvetica"/>
          <w:color w:val="333333"/>
          <w:sz w:val="21"/>
          <w:szCs w:val="21"/>
        </w:rPr>
        <w:t>(</w:t>
      </w:r>
      <w:r w:rsidRPr="00E77ED9">
        <w:rPr>
          <w:rFonts w:asciiTheme="minorHAnsi" w:eastAsiaTheme="minorEastAsia" w:hAnsiTheme="minorHAnsi" w:cs="Helvetica"/>
          <w:color w:val="333333"/>
          <w:sz w:val="21"/>
          <w:szCs w:val="21"/>
        </w:rPr>
        <w:t>图</w:t>
      </w:r>
      <w:r w:rsidRPr="00E77ED9">
        <w:rPr>
          <w:rFonts w:asciiTheme="minorHAnsi" w:eastAsiaTheme="minorEastAsia" w:hAnsiTheme="minorHAnsi" w:cs="Helvetica"/>
          <w:color w:val="333333"/>
          <w:sz w:val="21"/>
          <w:szCs w:val="21"/>
        </w:rPr>
        <w:t>1.1</w:t>
      </w:r>
      <w:r w:rsidRPr="00E77ED9">
        <w:rPr>
          <w:rStyle w:val="apple-converted-space"/>
          <w:rFonts w:asciiTheme="minorHAnsi" w:eastAsiaTheme="minorEastAsia" w:hAnsiTheme="minorHAnsi" w:cs="Helvetica"/>
          <w:color w:val="333333"/>
          <w:sz w:val="21"/>
          <w:szCs w:val="21"/>
        </w:rPr>
        <w:t> </w:t>
      </w:r>
      <w:r w:rsidRPr="00E77ED9">
        <w:rPr>
          <w:rStyle w:val="HTML"/>
          <w:rFonts w:asciiTheme="minorHAnsi" w:eastAsiaTheme="minorEastAsia" w:hAnsiTheme="minorHAnsi" w:cs="Consolas"/>
          <w:color w:val="333333"/>
          <w:sz w:val="21"/>
          <w:szCs w:val="21"/>
          <w:bdr w:val="single" w:sz="6" w:space="0" w:color="DDDDDD" w:frame="1"/>
          <w:shd w:val="clear" w:color="auto" w:fill="F8F8F8"/>
        </w:rPr>
        <w:t>requestStart</w:t>
      </w:r>
      <w:r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服务器一收到请求就可以执行它然后以流的形式向客户端发送返回数据</w:t>
      </w:r>
      <w:r w:rsidRPr="00E77ED9">
        <w:rPr>
          <w:rFonts w:asciiTheme="minorHAnsi" w:eastAsiaTheme="minorEastAsia" w:hAnsiTheme="minorHAnsi" w:cs="Helvetica"/>
          <w:color w:val="333333"/>
          <w:sz w:val="21"/>
          <w:szCs w:val="21"/>
        </w:rPr>
        <w:t>.</w:t>
      </w:r>
      <w:r w:rsidR="00EF061A" w:rsidRPr="00E77ED9">
        <w:rPr>
          <w:rFonts w:asciiTheme="minorHAnsi" w:eastAsiaTheme="minorEastAsia" w:hAnsiTheme="minorHAnsi" w:cs="Helvetica"/>
          <w:color w:val="333333"/>
          <w:sz w:val="21"/>
          <w:szCs w:val="21"/>
        </w:rPr>
        <w:t xml:space="preserve"> </w:t>
      </w:r>
      <w:r w:rsidRPr="00E77ED9">
        <w:rPr>
          <w:rFonts w:asciiTheme="minorHAnsi" w:eastAsiaTheme="minorEastAsia" w:hAnsiTheme="minorHAnsi" w:cs="Helvetica"/>
          <w:color w:val="333333"/>
          <w:sz w:val="21"/>
          <w:szCs w:val="21"/>
        </w:rPr>
        <w:t>到这里我们的事情做完了</w:t>
      </w:r>
      <w:r w:rsidRPr="00E77ED9">
        <w:rPr>
          <w:rFonts w:asciiTheme="minorHAnsi" w:eastAsiaTheme="minorEastAsia" w:hAnsiTheme="minorHAnsi" w:cs="Helvetica"/>
          <w:color w:val="333333"/>
          <w:sz w:val="21"/>
          <w:szCs w:val="21"/>
        </w:rPr>
        <w:t xml:space="preserve"> </w:t>
      </w:r>
      <w:r w:rsidR="00C454E9" w:rsidRPr="00E77ED9">
        <w:rPr>
          <w:rFonts w:asciiTheme="minorHAnsi" w:eastAsiaTheme="minorEastAsia" w:hAnsiTheme="minorHAnsi" w:cs="Helvetica"/>
          <w:color w:val="333333"/>
          <w:sz w:val="21"/>
          <w:szCs w:val="21"/>
        </w:rPr>
        <w:t xml:space="preserve">– </w:t>
      </w:r>
      <w:r w:rsidR="00C454E9" w:rsidRPr="00E77ED9">
        <w:rPr>
          <w:rFonts w:asciiTheme="minorHAnsi" w:eastAsiaTheme="minorEastAsia" w:hAnsiTheme="minorHAnsi" w:cs="Helvetica"/>
          <w:color w:val="333333"/>
          <w:sz w:val="21"/>
          <w:szCs w:val="21"/>
        </w:rPr>
        <w:t>拿到服务器返回的数据渲染页面</w:t>
      </w:r>
      <w:r w:rsidR="00C454E9" w:rsidRPr="00E77ED9">
        <w:rPr>
          <w:rFonts w:asciiTheme="minorHAnsi" w:eastAsiaTheme="minorEastAsia" w:hAnsiTheme="minorHAnsi" w:cs="Helvetica"/>
          <w:color w:val="333333"/>
          <w:sz w:val="21"/>
          <w:szCs w:val="21"/>
        </w:rPr>
        <w:t xml:space="preserve">, </w:t>
      </w:r>
      <w:r w:rsidR="00C454E9" w:rsidRPr="00E77ED9">
        <w:rPr>
          <w:rFonts w:asciiTheme="minorHAnsi" w:eastAsiaTheme="minorEastAsia" w:hAnsiTheme="minorHAnsi" w:cs="Helvetica"/>
          <w:color w:val="333333"/>
          <w:sz w:val="21"/>
          <w:szCs w:val="21"/>
        </w:rPr>
        <w:t>如果返回数据中含有重定向的</w:t>
      </w:r>
      <w:r w:rsidR="00C454E9" w:rsidRPr="00E77ED9">
        <w:rPr>
          <w:rFonts w:asciiTheme="minorHAnsi" w:eastAsiaTheme="minorEastAsia" w:hAnsiTheme="minorHAnsi" w:cs="Helvetica"/>
          <w:color w:val="333333"/>
          <w:sz w:val="21"/>
          <w:szCs w:val="21"/>
        </w:rPr>
        <w:t xml:space="preserve">URL, </w:t>
      </w:r>
      <w:r w:rsidR="00C454E9" w:rsidRPr="00E77ED9">
        <w:rPr>
          <w:rFonts w:asciiTheme="minorHAnsi" w:eastAsiaTheme="minorEastAsia" w:hAnsiTheme="minorHAnsi" w:cs="Helvetica"/>
          <w:color w:val="333333"/>
          <w:sz w:val="21"/>
          <w:szCs w:val="21"/>
        </w:rPr>
        <w:t>那就要再次发送请求</w:t>
      </w:r>
      <w:r w:rsidR="00C454E9" w:rsidRPr="00E77ED9">
        <w:rPr>
          <w:rFonts w:asciiTheme="minorHAnsi" w:eastAsiaTheme="minorEastAsia" w:hAnsiTheme="minorHAnsi" w:cs="Helvetica"/>
          <w:color w:val="333333"/>
          <w:sz w:val="21"/>
          <w:szCs w:val="21"/>
        </w:rPr>
        <w:t xml:space="preserve">, </w:t>
      </w:r>
      <w:r w:rsidR="00C454E9" w:rsidRPr="00E77ED9">
        <w:rPr>
          <w:rFonts w:asciiTheme="minorHAnsi" w:eastAsiaTheme="minorEastAsia" w:hAnsiTheme="minorHAnsi" w:cs="Helvetica"/>
          <w:color w:val="333333"/>
          <w:sz w:val="21"/>
          <w:szCs w:val="21"/>
        </w:rPr>
        <w:t>得到数据</w:t>
      </w:r>
      <w:r w:rsidR="00C454E9" w:rsidRPr="00E77ED9">
        <w:rPr>
          <w:rFonts w:asciiTheme="minorHAnsi" w:eastAsiaTheme="minorEastAsia" w:hAnsiTheme="minorHAnsi" w:cs="Helvetica"/>
          <w:color w:val="333333"/>
          <w:sz w:val="21"/>
          <w:szCs w:val="21"/>
        </w:rPr>
        <w:t xml:space="preserve">, </w:t>
      </w:r>
      <w:r w:rsidR="00C454E9" w:rsidRPr="00E77ED9">
        <w:rPr>
          <w:rFonts w:asciiTheme="minorHAnsi" w:eastAsiaTheme="minorEastAsia" w:hAnsiTheme="minorHAnsi" w:cs="Helvetica"/>
          <w:color w:val="333333"/>
          <w:sz w:val="21"/>
          <w:szCs w:val="21"/>
        </w:rPr>
        <w:t>渲染页面</w:t>
      </w:r>
      <w:r w:rsidR="00C454E9" w:rsidRPr="00E77ED9">
        <w:rPr>
          <w:rFonts w:asciiTheme="minorHAnsi" w:eastAsiaTheme="minorEastAsia" w:hAnsiTheme="minorHAnsi" w:cs="Helvetica"/>
          <w:color w:val="333333"/>
          <w:sz w:val="21"/>
          <w:szCs w:val="21"/>
        </w:rPr>
        <w:t xml:space="preserve">... </w:t>
      </w:r>
    </w:p>
    <w:p w14:paraId="17AB2BD5" w14:textId="77777777" w:rsidR="007651B3" w:rsidRPr="00E77ED9" w:rsidRDefault="007651B3">
      <w:pPr>
        <w:rPr>
          <w:szCs w:val="21"/>
        </w:rPr>
      </w:pPr>
    </w:p>
    <w:p w14:paraId="1CBD41FA" w14:textId="77777777" w:rsidR="000A1A66" w:rsidRPr="00E77ED9" w:rsidRDefault="000A1A66" w:rsidP="000A1A66">
      <w:pPr>
        <w:pStyle w:val="2"/>
        <w:rPr>
          <w:rFonts w:asciiTheme="minorHAnsi" w:hAnsiTheme="minorHAnsi"/>
        </w:rPr>
      </w:pPr>
      <w:r w:rsidRPr="00E77ED9">
        <w:rPr>
          <w:rFonts w:asciiTheme="minorHAnsi" w:hAnsiTheme="minorHAnsi"/>
        </w:rPr>
        <w:lastRenderedPageBreak/>
        <w:t>Chrome</w:t>
      </w:r>
      <w:r w:rsidRPr="00E77ED9">
        <w:rPr>
          <w:rFonts w:asciiTheme="minorHAnsi" w:hAnsiTheme="minorHAnsi"/>
        </w:rPr>
        <w:t>的</w:t>
      </w:r>
      <w:r w:rsidRPr="00E77ED9">
        <w:rPr>
          <w:rFonts w:asciiTheme="minorHAnsi" w:hAnsiTheme="minorHAnsi"/>
        </w:rPr>
        <w:t>network request</w:t>
      </w:r>
    </w:p>
    <w:p w14:paraId="2398E51F" w14:textId="77777777" w:rsidR="003F153A" w:rsidRDefault="007F2DC1" w:rsidP="003F153A">
      <w:r w:rsidRPr="00E77ED9">
        <w:rPr>
          <w:noProof/>
        </w:rPr>
        <w:drawing>
          <wp:inline distT="0" distB="0" distL="0" distR="0" wp14:anchorId="3F582508" wp14:editId="33918B3C">
            <wp:extent cx="5274310" cy="4888177"/>
            <wp:effectExtent l="0" t="0" r="2540" b="8255"/>
            <wp:docPr id="6" name="图片 6" descr="http://www.chromium.org/_/rsrc/1220197832277/developers/design-documents/multi-process-architectur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romium.org/_/rsrc/1220197832277/developers/design-documents/multi-process-architecture/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88177"/>
                    </a:xfrm>
                    <a:prstGeom prst="rect">
                      <a:avLst/>
                    </a:prstGeom>
                    <a:noFill/>
                    <a:ln>
                      <a:noFill/>
                    </a:ln>
                  </pic:spPr>
                </pic:pic>
              </a:graphicData>
            </a:graphic>
          </wp:inline>
        </w:drawing>
      </w:r>
    </w:p>
    <w:p w14:paraId="3B9A8CCF" w14:textId="77777777" w:rsidR="00E70FB8" w:rsidRDefault="00E70FB8" w:rsidP="003F153A">
      <w:r>
        <w:rPr>
          <w:rFonts w:hint="eastAsia"/>
        </w:rPr>
        <w:t>图</w:t>
      </w:r>
      <w:r w:rsidR="0034547C">
        <w:t>1</w:t>
      </w:r>
      <w:r>
        <w:rPr>
          <w:rFonts w:hint="eastAsia"/>
        </w:rPr>
        <w:t xml:space="preserve"> </w:t>
      </w:r>
      <w:r>
        <w:t>–</w:t>
      </w:r>
      <w:r>
        <w:rPr>
          <w:rFonts w:hint="eastAsia"/>
        </w:rPr>
        <w:t xml:space="preserve"> </w:t>
      </w:r>
      <w:r>
        <w:rPr>
          <w:rFonts w:hint="eastAsia"/>
        </w:rPr>
        <w:t>多进程</w:t>
      </w:r>
      <w:r>
        <w:t>模型</w:t>
      </w:r>
    </w:p>
    <w:p w14:paraId="3318C408" w14:textId="77777777" w:rsidR="00E70FB8" w:rsidRPr="00E77ED9" w:rsidRDefault="00E70FB8" w:rsidP="003F153A"/>
    <w:p w14:paraId="582530C9" w14:textId="77777777" w:rsidR="007F2DC1" w:rsidRPr="00E77ED9" w:rsidRDefault="007F2DC1" w:rsidP="003F153A">
      <w:r w:rsidRPr="00E77ED9">
        <w:t>先重温一下多进程结构里几个重要的类的角色</w:t>
      </w:r>
      <w:r w:rsidRPr="00E77ED9">
        <w:t xml:space="preserve">: RenderView, RenderViewHost, ResourceDispatcherHost, ResourceDispatcher. </w:t>
      </w:r>
    </w:p>
    <w:p w14:paraId="25CD6C9B" w14:textId="77777777" w:rsidR="007F2DC1" w:rsidRPr="00E77ED9" w:rsidRDefault="007F2DC1" w:rsidP="003F153A"/>
    <w:p w14:paraId="54CC4B20" w14:textId="77777777" w:rsidR="000823D3" w:rsidRPr="00E77ED9" w:rsidRDefault="000A1A66">
      <w:pPr>
        <w:rPr>
          <w:szCs w:val="21"/>
        </w:rPr>
      </w:pPr>
      <w:r w:rsidRPr="00E77ED9">
        <w:rPr>
          <w:szCs w:val="21"/>
        </w:rPr>
        <w:t>用户在地址栏输入</w:t>
      </w:r>
      <w:r w:rsidRPr="00E77ED9">
        <w:rPr>
          <w:szCs w:val="21"/>
        </w:rPr>
        <w:t>URL</w:t>
      </w:r>
      <w:r w:rsidRPr="00E77ED9">
        <w:rPr>
          <w:szCs w:val="21"/>
        </w:rPr>
        <w:t>是浏览器进程</w:t>
      </w:r>
      <w:r w:rsidR="00040E33" w:rsidRPr="00E77ED9">
        <w:rPr>
          <w:szCs w:val="21"/>
        </w:rPr>
        <w:t>的</w:t>
      </w:r>
      <w:r w:rsidRPr="00E77ED9">
        <w:rPr>
          <w:szCs w:val="21"/>
        </w:rPr>
        <w:t>UI</w:t>
      </w:r>
      <w:r w:rsidRPr="00E77ED9">
        <w:rPr>
          <w:szCs w:val="21"/>
        </w:rPr>
        <w:t>线程</w:t>
      </w:r>
      <w:r w:rsidR="00040E33" w:rsidRPr="00E77ED9">
        <w:rPr>
          <w:szCs w:val="21"/>
        </w:rPr>
        <w:t>接收窗口消息并处理</w:t>
      </w:r>
      <w:r w:rsidR="00040E33" w:rsidRPr="00E77ED9">
        <w:rPr>
          <w:szCs w:val="21"/>
        </w:rPr>
        <w:t xml:space="preserve">, </w:t>
      </w:r>
      <w:r w:rsidR="00FE6A47" w:rsidRPr="00E77ED9">
        <w:rPr>
          <w:szCs w:val="21"/>
        </w:rPr>
        <w:t>(</w:t>
      </w:r>
      <w:r w:rsidR="00FE6A47" w:rsidRPr="00E77ED9">
        <w:rPr>
          <w:szCs w:val="21"/>
        </w:rPr>
        <w:t>待矫正</w:t>
      </w:r>
      <w:r w:rsidR="00FE6A47" w:rsidRPr="00E77ED9">
        <w:rPr>
          <w:szCs w:val="21"/>
        </w:rPr>
        <w:t>)</w:t>
      </w:r>
      <w:r w:rsidR="000601CA" w:rsidRPr="00E77ED9">
        <w:rPr>
          <w:szCs w:val="21"/>
        </w:rPr>
        <w:t>浏览器进程会根据</w:t>
      </w:r>
      <w:r w:rsidR="000601CA" w:rsidRPr="00E77ED9">
        <w:rPr>
          <w:szCs w:val="21"/>
        </w:rPr>
        <w:t>SiteInstance</w:t>
      </w:r>
      <w:r w:rsidR="000601CA" w:rsidRPr="00E77ED9">
        <w:rPr>
          <w:szCs w:val="21"/>
        </w:rPr>
        <w:t>和</w:t>
      </w:r>
      <w:r w:rsidR="000601CA" w:rsidRPr="00E77ED9">
        <w:rPr>
          <w:szCs w:val="21"/>
        </w:rPr>
        <w:t>BrowsingContext</w:t>
      </w:r>
      <w:r w:rsidR="000601CA" w:rsidRPr="00E77ED9">
        <w:rPr>
          <w:szCs w:val="21"/>
        </w:rPr>
        <w:t>等来决定是否要新建一个渲染进程</w:t>
      </w:r>
      <w:r w:rsidR="00284442" w:rsidRPr="00E77ED9">
        <w:rPr>
          <w:szCs w:val="21"/>
        </w:rPr>
        <w:t>并决定发送到哪个渲染进程来处理请求</w:t>
      </w:r>
      <w:r w:rsidR="00284442" w:rsidRPr="00E77ED9">
        <w:rPr>
          <w:szCs w:val="21"/>
        </w:rPr>
        <w:t xml:space="preserve">. </w:t>
      </w:r>
      <w:r w:rsidR="000823D3" w:rsidRPr="00E77ED9">
        <w:rPr>
          <w:szCs w:val="21"/>
        </w:rPr>
        <w:t>渲染进程的</w:t>
      </w:r>
      <w:r w:rsidR="000823D3" w:rsidRPr="00E77ED9">
        <w:rPr>
          <w:szCs w:val="21"/>
        </w:rPr>
        <w:t>RenderView</w:t>
      </w:r>
      <w:r w:rsidR="00BF6150" w:rsidRPr="00E77ED9">
        <w:rPr>
          <w:szCs w:val="21"/>
        </w:rPr>
        <w:t>把请求发给</w:t>
      </w:r>
      <w:r w:rsidR="00BF6150" w:rsidRPr="00E77ED9">
        <w:rPr>
          <w:szCs w:val="21"/>
        </w:rPr>
        <w:t xml:space="preserve">WebKit, </w:t>
      </w:r>
      <w:r w:rsidR="00B20A41" w:rsidRPr="00E77ED9">
        <w:rPr>
          <w:szCs w:val="21"/>
        </w:rPr>
        <w:t>这个</w:t>
      </w:r>
      <w:r w:rsidR="00B20A41" w:rsidRPr="00E77ED9">
        <w:rPr>
          <w:szCs w:val="21"/>
        </w:rPr>
        <w:t>RequestResource</w:t>
      </w:r>
      <w:r w:rsidR="00B20A41" w:rsidRPr="00E77ED9">
        <w:rPr>
          <w:szCs w:val="21"/>
        </w:rPr>
        <w:t>的消息</w:t>
      </w:r>
      <w:r w:rsidR="00BF6150" w:rsidRPr="00E77ED9">
        <w:rPr>
          <w:szCs w:val="21"/>
        </w:rPr>
        <w:t>绕一圈</w:t>
      </w:r>
      <w:r w:rsidR="00B20A41" w:rsidRPr="00E77ED9">
        <w:rPr>
          <w:szCs w:val="21"/>
        </w:rPr>
        <w:t>(</w:t>
      </w:r>
      <w:r w:rsidR="00B20A41" w:rsidRPr="00E77ED9">
        <w:rPr>
          <w:szCs w:val="21"/>
        </w:rPr>
        <w:t>怎么处理的没有深入</w:t>
      </w:r>
      <w:r w:rsidR="00B20A41" w:rsidRPr="00E77ED9">
        <w:rPr>
          <w:szCs w:val="21"/>
        </w:rPr>
        <w:t>)</w:t>
      </w:r>
      <w:r w:rsidR="00B20A41" w:rsidRPr="00E77ED9">
        <w:rPr>
          <w:szCs w:val="21"/>
        </w:rPr>
        <w:t>又通过</w:t>
      </w:r>
      <w:r w:rsidR="00B20A41" w:rsidRPr="00E77ED9">
        <w:rPr>
          <w:szCs w:val="21"/>
        </w:rPr>
        <w:t>IPC</w:t>
      </w:r>
      <w:r w:rsidR="00B20A41" w:rsidRPr="00E77ED9">
        <w:rPr>
          <w:szCs w:val="21"/>
        </w:rPr>
        <w:t>发到浏览器进程</w:t>
      </w:r>
      <w:r w:rsidR="00B20A41" w:rsidRPr="00E77ED9">
        <w:rPr>
          <w:szCs w:val="21"/>
        </w:rPr>
        <w:t>(</w:t>
      </w:r>
      <w:r w:rsidR="00B20A41" w:rsidRPr="00E77ED9">
        <w:rPr>
          <w:szCs w:val="21"/>
        </w:rPr>
        <w:t>因为渲染进程在沙箱里没有权限访问资源</w:t>
      </w:r>
      <w:r w:rsidR="00B20A41" w:rsidRPr="00E77ED9">
        <w:rPr>
          <w:szCs w:val="21"/>
        </w:rPr>
        <w:t>)</w:t>
      </w:r>
      <w:r w:rsidR="00A2477E" w:rsidRPr="00E77ED9">
        <w:rPr>
          <w:szCs w:val="21"/>
        </w:rPr>
        <w:t>处理</w:t>
      </w:r>
      <w:r w:rsidR="00A2477E" w:rsidRPr="00E77ED9">
        <w:rPr>
          <w:szCs w:val="21"/>
        </w:rPr>
        <w:t xml:space="preserve">. </w:t>
      </w:r>
      <w:r w:rsidR="00556AAD" w:rsidRPr="00E77ED9">
        <w:rPr>
          <w:szCs w:val="21"/>
        </w:rPr>
        <w:t>官网上的</w:t>
      </w:r>
      <w:hyperlink r:id="rId12" w:history="1">
        <w:r w:rsidR="00556AAD" w:rsidRPr="00E77ED9">
          <w:rPr>
            <w:rStyle w:val="a4"/>
            <w:szCs w:val="21"/>
          </w:rPr>
          <w:t>network stack</w:t>
        </w:r>
      </w:hyperlink>
      <w:r w:rsidR="00556AAD" w:rsidRPr="00E77ED9">
        <w:rPr>
          <w:szCs w:val="21"/>
        </w:rPr>
        <w:t>一节讲的就是这之后的事情</w:t>
      </w:r>
      <w:r w:rsidR="00556AAD" w:rsidRPr="00E77ED9">
        <w:rPr>
          <w:szCs w:val="21"/>
        </w:rPr>
        <w:t xml:space="preserve">. </w:t>
      </w:r>
    </w:p>
    <w:p w14:paraId="3C6AFC24" w14:textId="77777777" w:rsidR="000823D3" w:rsidRPr="00E77ED9" w:rsidRDefault="000823D3">
      <w:pPr>
        <w:rPr>
          <w:szCs w:val="21"/>
        </w:rPr>
      </w:pPr>
    </w:p>
    <w:p w14:paraId="6F57D208" w14:textId="77777777" w:rsidR="004F1CD3" w:rsidRPr="00E77ED9" w:rsidRDefault="004C29E8" w:rsidP="00545475">
      <w:pPr>
        <w:pStyle w:val="2"/>
        <w:rPr>
          <w:rFonts w:asciiTheme="minorHAnsi" w:hAnsiTheme="minorHAnsi"/>
        </w:rPr>
      </w:pPr>
      <w:r w:rsidRPr="00E77ED9">
        <w:rPr>
          <w:rFonts w:asciiTheme="minorHAnsi" w:hAnsiTheme="minorHAnsi"/>
        </w:rPr>
        <w:t>浏览器进程</w:t>
      </w:r>
      <w:r w:rsidRPr="00E77ED9">
        <w:rPr>
          <w:rFonts w:asciiTheme="minorHAnsi" w:hAnsiTheme="minorHAnsi"/>
        </w:rPr>
        <w:t xml:space="preserve"> --&gt; </w:t>
      </w:r>
      <w:r w:rsidRPr="00E77ED9">
        <w:rPr>
          <w:rFonts w:asciiTheme="minorHAnsi" w:hAnsiTheme="minorHAnsi"/>
        </w:rPr>
        <w:t>渲染进程</w:t>
      </w:r>
    </w:p>
    <w:p w14:paraId="17217EC3" w14:textId="77777777" w:rsidR="00B473CE" w:rsidRPr="00E77ED9" w:rsidRDefault="00B473CE" w:rsidP="00B473CE">
      <w:pPr>
        <w:rPr>
          <w:rStyle w:val="a5"/>
        </w:rPr>
      </w:pPr>
      <w:r w:rsidRPr="00E77ED9">
        <w:rPr>
          <w:rStyle w:val="a5"/>
        </w:rPr>
        <w:t>关系</w:t>
      </w:r>
      <w:r w:rsidRPr="00E77ED9">
        <w:rPr>
          <w:rStyle w:val="a5"/>
        </w:rPr>
        <w:t>:</w:t>
      </w:r>
    </w:p>
    <w:p w14:paraId="7B08AA12" w14:textId="77777777" w:rsidR="00AF261A" w:rsidRPr="00E77ED9" w:rsidRDefault="00556656">
      <w:pPr>
        <w:rPr>
          <w:szCs w:val="21"/>
        </w:rPr>
      </w:pPr>
      <w:r w:rsidRPr="00E77ED9">
        <w:rPr>
          <w:szCs w:val="21"/>
        </w:rPr>
        <w:t>在</w:t>
      </w:r>
      <w:r w:rsidRPr="00E77ED9">
        <w:rPr>
          <w:szCs w:val="21"/>
        </w:rPr>
        <w:t>Cef 3.0</w:t>
      </w:r>
      <w:r w:rsidRPr="00E77ED9">
        <w:rPr>
          <w:szCs w:val="21"/>
        </w:rPr>
        <w:t>中</w:t>
      </w:r>
      <w:r w:rsidRPr="00E77ED9">
        <w:rPr>
          <w:szCs w:val="21"/>
        </w:rPr>
        <w:t xml:space="preserve">, </w:t>
      </w:r>
      <w:r w:rsidRPr="00E77ED9">
        <w:rPr>
          <w:szCs w:val="21"/>
        </w:rPr>
        <w:t>一个</w:t>
      </w:r>
      <w:r w:rsidRPr="00E77ED9">
        <w:rPr>
          <w:szCs w:val="21"/>
        </w:rPr>
        <w:t>WebContents</w:t>
      </w:r>
      <w:r w:rsidRPr="00E77ED9">
        <w:rPr>
          <w:szCs w:val="21"/>
        </w:rPr>
        <w:t>对应一个</w:t>
      </w:r>
      <w:r w:rsidRPr="00E77ED9">
        <w:rPr>
          <w:szCs w:val="21"/>
        </w:rPr>
        <w:t xml:space="preserve">CefFram, </w:t>
      </w:r>
      <w:r w:rsidRPr="00E77ED9">
        <w:rPr>
          <w:szCs w:val="21"/>
        </w:rPr>
        <w:t>即一个</w:t>
      </w:r>
      <w:r w:rsidR="00284442" w:rsidRPr="00E77ED9">
        <w:rPr>
          <w:szCs w:val="21"/>
        </w:rPr>
        <w:t>标签页和一个</w:t>
      </w:r>
      <w:r w:rsidR="00284442" w:rsidRPr="00E77ED9">
        <w:rPr>
          <w:szCs w:val="21"/>
        </w:rPr>
        <w:t>net::WebContents</w:t>
      </w:r>
      <w:r w:rsidR="00284442" w:rsidRPr="00E77ED9">
        <w:rPr>
          <w:szCs w:val="21"/>
        </w:rPr>
        <w:lastRenderedPageBreak/>
        <w:t>对应</w:t>
      </w:r>
      <w:r w:rsidR="00284442" w:rsidRPr="00E77ED9">
        <w:rPr>
          <w:szCs w:val="21"/>
        </w:rPr>
        <w:t xml:space="preserve">, </w:t>
      </w:r>
      <w:r w:rsidR="00284442" w:rsidRPr="00E77ED9">
        <w:rPr>
          <w:szCs w:val="21"/>
        </w:rPr>
        <w:t>这是</w:t>
      </w:r>
      <w:r w:rsidR="00607B81" w:rsidRPr="00E77ED9">
        <w:rPr>
          <w:szCs w:val="21"/>
        </w:rPr>
        <w:t>Content</w:t>
      </w:r>
      <w:r w:rsidR="00607B81" w:rsidRPr="00E77ED9">
        <w:rPr>
          <w:szCs w:val="21"/>
        </w:rPr>
        <w:t>的负责渲染的核心类</w:t>
      </w:r>
      <w:r w:rsidR="00607B81" w:rsidRPr="00E77ED9">
        <w:rPr>
          <w:szCs w:val="21"/>
        </w:rPr>
        <w:t xml:space="preserve">, </w:t>
      </w:r>
      <w:r w:rsidR="00076190" w:rsidRPr="00E77ED9">
        <w:rPr>
          <w:szCs w:val="21"/>
        </w:rPr>
        <w:t>每个</w:t>
      </w:r>
      <w:r w:rsidR="00076190" w:rsidRPr="00E77ED9">
        <w:rPr>
          <w:szCs w:val="21"/>
        </w:rPr>
        <w:t>WebContents</w:t>
      </w:r>
      <w:r w:rsidR="00076190" w:rsidRPr="00E77ED9">
        <w:rPr>
          <w:szCs w:val="21"/>
        </w:rPr>
        <w:t>对应一个</w:t>
      </w:r>
      <w:r w:rsidR="00076190" w:rsidRPr="00E77ED9">
        <w:rPr>
          <w:szCs w:val="21"/>
        </w:rPr>
        <w:t>NavigationController</w:t>
      </w:r>
      <w:r w:rsidR="00076190" w:rsidRPr="00E77ED9">
        <w:rPr>
          <w:szCs w:val="21"/>
        </w:rPr>
        <w:t>用来加载</w:t>
      </w:r>
      <w:r w:rsidR="00076190" w:rsidRPr="00E77ED9">
        <w:rPr>
          <w:szCs w:val="21"/>
        </w:rPr>
        <w:t>URL</w:t>
      </w:r>
      <w:r w:rsidR="00076190" w:rsidRPr="00E77ED9">
        <w:rPr>
          <w:szCs w:val="21"/>
        </w:rPr>
        <w:t>和前进后退</w:t>
      </w:r>
      <w:r w:rsidR="00076190" w:rsidRPr="00E77ED9">
        <w:rPr>
          <w:szCs w:val="21"/>
        </w:rPr>
        <w:t xml:space="preserve">. </w:t>
      </w:r>
    </w:p>
    <w:p w14:paraId="16716D54" w14:textId="77777777" w:rsidR="00AF261A" w:rsidRPr="00E77ED9" w:rsidRDefault="00AF261A">
      <w:pPr>
        <w:rPr>
          <w:szCs w:val="21"/>
        </w:rPr>
      </w:pPr>
      <w:r w:rsidRPr="00E77ED9">
        <w:rPr>
          <w:szCs w:val="21"/>
        </w:rPr>
        <w:t>NavigationController</w:t>
      </w:r>
      <w:r w:rsidRPr="00E77ED9">
        <w:rPr>
          <w:szCs w:val="21"/>
        </w:rPr>
        <w:t>接口：负责页面的导航逻辑：前进、后退、刷新等。其内部维护一个导航过的</w:t>
      </w:r>
      <w:r w:rsidRPr="00E77ED9">
        <w:rPr>
          <w:szCs w:val="21"/>
        </w:rPr>
        <w:t>NavigationEntry</w:t>
      </w:r>
      <w:r w:rsidRPr="00E77ED9">
        <w:rPr>
          <w:szCs w:val="21"/>
        </w:rPr>
        <w:t>列表</w:t>
      </w:r>
      <w:r w:rsidR="00801007" w:rsidRPr="00E77ED9">
        <w:rPr>
          <w:szCs w:val="21"/>
        </w:rPr>
        <w:t xml:space="preserve">. </w:t>
      </w:r>
    </w:p>
    <w:p w14:paraId="187BDB80" w14:textId="77777777" w:rsidR="00AF261A" w:rsidRPr="00E77ED9" w:rsidRDefault="00AF261A">
      <w:pPr>
        <w:rPr>
          <w:szCs w:val="21"/>
        </w:rPr>
      </w:pPr>
    </w:p>
    <w:p w14:paraId="62A088E0" w14:textId="77777777" w:rsidR="00D13C8D" w:rsidRPr="00E77ED9" w:rsidRDefault="0028790B">
      <w:pPr>
        <w:rPr>
          <w:szCs w:val="21"/>
        </w:rPr>
      </w:pPr>
      <w:r w:rsidRPr="00E77ED9">
        <w:rPr>
          <w:szCs w:val="21"/>
        </w:rPr>
        <w:t>WebContents</w:t>
      </w:r>
      <w:r w:rsidRPr="00E77ED9">
        <w:rPr>
          <w:szCs w:val="21"/>
        </w:rPr>
        <w:t>创建的时候指定</w:t>
      </w:r>
      <w:r w:rsidRPr="00E77ED9">
        <w:rPr>
          <w:szCs w:val="21"/>
        </w:rPr>
        <w:t xml:space="preserve">content::BrowserContext, </w:t>
      </w:r>
      <w:r w:rsidR="00EE78D1" w:rsidRPr="00E77ED9">
        <w:rPr>
          <w:szCs w:val="21"/>
        </w:rPr>
        <w:t>CEF 3.0</w:t>
      </w:r>
      <w:r w:rsidR="00EE78D1" w:rsidRPr="00E77ED9">
        <w:rPr>
          <w:szCs w:val="21"/>
        </w:rPr>
        <w:t>提供的</w:t>
      </w:r>
      <w:r w:rsidR="00EE78D1" w:rsidRPr="00E77ED9">
        <w:rPr>
          <w:szCs w:val="21"/>
        </w:rPr>
        <w:t>CefURLRequestContextXXX</w:t>
      </w:r>
      <w:r w:rsidR="00EE78D1" w:rsidRPr="00E77ED9">
        <w:rPr>
          <w:szCs w:val="21"/>
        </w:rPr>
        <w:t>几个类实现了</w:t>
      </w:r>
      <w:r w:rsidR="00EE78D1" w:rsidRPr="00E77ED9">
        <w:rPr>
          <w:szCs w:val="21"/>
        </w:rPr>
        <w:t>net::URL</w:t>
      </w:r>
      <w:r w:rsidR="00486346" w:rsidRPr="00E77ED9">
        <w:rPr>
          <w:szCs w:val="21"/>
        </w:rPr>
        <w:t>RequestContextXXX</w:t>
      </w:r>
      <w:r w:rsidR="00486346" w:rsidRPr="00E77ED9">
        <w:rPr>
          <w:szCs w:val="21"/>
        </w:rPr>
        <w:t>几个接口</w:t>
      </w:r>
      <w:r w:rsidR="00486346" w:rsidRPr="00E77ED9">
        <w:rPr>
          <w:szCs w:val="21"/>
        </w:rPr>
        <w:t xml:space="preserve">, </w:t>
      </w:r>
      <w:r w:rsidR="007D5E97" w:rsidRPr="00E77ED9">
        <w:rPr>
          <w:szCs w:val="21"/>
        </w:rPr>
        <w:t>用来在</w:t>
      </w:r>
      <w:r w:rsidR="007D5E97" w:rsidRPr="00E77ED9">
        <w:rPr>
          <w:szCs w:val="21"/>
        </w:rPr>
        <w:t>BrowserContext</w:t>
      </w:r>
      <w:r w:rsidR="007D5E97" w:rsidRPr="00E77ED9">
        <w:rPr>
          <w:szCs w:val="21"/>
        </w:rPr>
        <w:t>中获取</w:t>
      </w:r>
      <w:r w:rsidR="007D5E97" w:rsidRPr="00E77ED9">
        <w:rPr>
          <w:szCs w:val="21"/>
        </w:rPr>
        <w:t xml:space="preserve">URLRequestContext. </w:t>
      </w:r>
    </w:p>
    <w:p w14:paraId="43AFEF3D" w14:textId="77777777" w:rsidR="00566484" w:rsidRPr="00E77ED9" w:rsidRDefault="00566484" w:rsidP="00566484">
      <w:pPr>
        <w:rPr>
          <w:szCs w:val="21"/>
        </w:rPr>
      </w:pPr>
      <w:r w:rsidRPr="00E77ED9">
        <w:rPr>
          <w:szCs w:val="21"/>
        </w:rPr>
        <w:t>SiteInstance</w:t>
      </w:r>
      <w:r w:rsidRPr="00E77ED9">
        <w:rPr>
          <w:szCs w:val="21"/>
        </w:rPr>
        <w:t>在</w:t>
      </w:r>
      <w:r w:rsidRPr="00E77ED9">
        <w:rPr>
          <w:szCs w:val="21"/>
        </w:rPr>
        <w:t>BrowsingInstance</w:t>
      </w:r>
      <w:r w:rsidRPr="00E77ED9">
        <w:rPr>
          <w:szCs w:val="21"/>
        </w:rPr>
        <w:t>注册备案</w:t>
      </w:r>
      <w:r w:rsidR="002C5EB8" w:rsidRPr="00E77ED9">
        <w:rPr>
          <w:szCs w:val="21"/>
        </w:rPr>
        <w:t xml:space="preserve">, </w:t>
      </w:r>
      <w:r w:rsidRPr="00E77ED9">
        <w:rPr>
          <w:szCs w:val="21"/>
        </w:rPr>
        <w:t>BrowsingInstance(</w:t>
      </w:r>
      <w:r w:rsidRPr="00E77ED9">
        <w:rPr>
          <w:szCs w:val="21"/>
        </w:rPr>
        <w:t>理论上</w:t>
      </w:r>
      <w:r w:rsidRPr="00E77ED9">
        <w:rPr>
          <w:szCs w:val="21"/>
        </w:rPr>
        <w:t>)</w:t>
      </w:r>
      <w:r w:rsidRPr="00E77ED9">
        <w:rPr>
          <w:szCs w:val="21"/>
        </w:rPr>
        <w:t>与</w:t>
      </w:r>
      <w:r w:rsidRPr="00E77ED9">
        <w:rPr>
          <w:szCs w:val="21"/>
        </w:rPr>
        <w:t>BorwsingContext</w:t>
      </w:r>
      <w:r w:rsidR="002C5EB8" w:rsidRPr="00E77ED9">
        <w:rPr>
          <w:szCs w:val="21"/>
        </w:rPr>
        <w:t>一一对应</w:t>
      </w:r>
      <w:r w:rsidR="002C5EB8" w:rsidRPr="00E77ED9">
        <w:rPr>
          <w:szCs w:val="21"/>
        </w:rPr>
        <w:t xml:space="preserve">. </w:t>
      </w:r>
      <w:r w:rsidRPr="00E77ED9">
        <w:rPr>
          <w:szCs w:val="21"/>
        </w:rPr>
        <w:t>BrowsingInstance</w:t>
      </w:r>
      <w:r w:rsidRPr="00E77ED9">
        <w:rPr>
          <w:szCs w:val="21"/>
        </w:rPr>
        <w:t>内部维护一个站点</w:t>
      </w:r>
      <w:r w:rsidRPr="00E77ED9">
        <w:rPr>
          <w:szCs w:val="21"/>
        </w:rPr>
        <w:t>URL(</w:t>
      </w:r>
      <w:r w:rsidRPr="00E77ED9">
        <w:rPr>
          <w:szCs w:val="21"/>
        </w:rPr>
        <w:t>如</w:t>
      </w:r>
      <w:r w:rsidRPr="00E77ED9">
        <w:rPr>
          <w:szCs w:val="21"/>
        </w:rPr>
        <w:t>:baidu.com)</w:t>
      </w:r>
      <w:r w:rsidRPr="00E77ED9">
        <w:rPr>
          <w:szCs w:val="21"/>
        </w:rPr>
        <w:t>到</w:t>
      </w:r>
      <w:r w:rsidRPr="00E77ED9">
        <w:rPr>
          <w:szCs w:val="21"/>
        </w:rPr>
        <w:t>SiteInstance</w:t>
      </w:r>
      <w:r w:rsidRPr="00E77ED9">
        <w:rPr>
          <w:szCs w:val="21"/>
        </w:rPr>
        <w:t>对象的映射，并提供注册</w:t>
      </w:r>
      <w:r w:rsidRPr="00E77ED9">
        <w:rPr>
          <w:szCs w:val="21"/>
        </w:rPr>
        <w:t>/</w:t>
      </w:r>
      <w:r w:rsidRPr="00E77ED9">
        <w:rPr>
          <w:szCs w:val="21"/>
        </w:rPr>
        <w:t>取消注册、查找的接口。相当于</w:t>
      </w:r>
      <w:r w:rsidRPr="00E77ED9">
        <w:rPr>
          <w:szCs w:val="21"/>
        </w:rPr>
        <w:t>SiteInstance</w:t>
      </w:r>
      <w:r w:rsidRPr="00E77ED9">
        <w:rPr>
          <w:szCs w:val="21"/>
        </w:rPr>
        <w:t>的</w:t>
      </w:r>
      <w:r w:rsidRPr="00E77ED9">
        <w:rPr>
          <w:szCs w:val="21"/>
        </w:rPr>
        <w:t>cache</w:t>
      </w:r>
      <w:r w:rsidRPr="00E77ED9">
        <w:rPr>
          <w:szCs w:val="21"/>
        </w:rPr>
        <w:t>对象。</w:t>
      </w:r>
    </w:p>
    <w:p w14:paraId="4F79C649" w14:textId="77777777" w:rsidR="00AF261A" w:rsidRPr="00E77ED9" w:rsidRDefault="00AF261A" w:rsidP="00566484">
      <w:pPr>
        <w:rPr>
          <w:szCs w:val="21"/>
        </w:rPr>
      </w:pPr>
      <w:r w:rsidRPr="00E77ED9">
        <w:rPr>
          <w:szCs w:val="21"/>
        </w:rPr>
        <w:t>BrowsingInstance</w:t>
      </w:r>
      <w:r w:rsidRPr="00E77ED9">
        <w:rPr>
          <w:szCs w:val="21"/>
        </w:rPr>
        <w:t>对象为诸多</w:t>
      </w:r>
      <w:r w:rsidRPr="00E77ED9">
        <w:rPr>
          <w:szCs w:val="21"/>
        </w:rPr>
        <w:t>SiteInstance</w:t>
      </w:r>
      <w:r w:rsidRPr="00E77ED9">
        <w:rPr>
          <w:szCs w:val="21"/>
        </w:rPr>
        <w:t>对象所共享</w:t>
      </w:r>
      <w:r w:rsidRPr="00E77ED9">
        <w:rPr>
          <w:szCs w:val="21"/>
        </w:rPr>
        <w:t>,</w:t>
      </w:r>
      <w:r w:rsidR="002917CB" w:rsidRPr="00E77ED9">
        <w:rPr>
          <w:szCs w:val="21"/>
        </w:rPr>
        <w:t xml:space="preserve"> </w:t>
      </w:r>
      <w:r w:rsidRPr="00E77ED9">
        <w:rPr>
          <w:szCs w:val="21"/>
        </w:rPr>
        <w:t>采用引用计数的方式控制生命周期</w:t>
      </w:r>
      <w:r w:rsidR="00DA6AAF" w:rsidRPr="00E77ED9">
        <w:rPr>
          <w:szCs w:val="21"/>
        </w:rPr>
        <w:t xml:space="preserve">. </w:t>
      </w:r>
    </w:p>
    <w:p w14:paraId="0DB8B12B" w14:textId="77777777" w:rsidR="008C44F7" w:rsidRPr="00E77ED9" w:rsidRDefault="00D13C8D" w:rsidP="00D13C8D">
      <w:pPr>
        <w:autoSpaceDE w:val="0"/>
        <w:autoSpaceDN w:val="0"/>
        <w:adjustRightInd w:val="0"/>
        <w:jc w:val="left"/>
        <w:rPr>
          <w:rFonts w:cs="Comic Sans MS"/>
          <w:color w:val="008000"/>
          <w:kern w:val="0"/>
          <w:sz w:val="28"/>
          <w:szCs w:val="28"/>
        </w:rPr>
      </w:pPr>
      <w:r w:rsidRPr="00E77ED9">
        <w:rPr>
          <w:szCs w:val="21"/>
        </w:rPr>
        <w:br/>
      </w:r>
      <w:r w:rsidR="00076190" w:rsidRPr="00E77ED9">
        <w:rPr>
          <w:noProof/>
        </w:rPr>
        <w:drawing>
          <wp:inline distT="0" distB="0" distL="0" distR="0" wp14:anchorId="719742C7" wp14:editId="52E9BF28">
            <wp:extent cx="4381820" cy="3528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73" t="19055" r="27036" b="2220"/>
                    <a:stretch/>
                  </pic:blipFill>
                  <pic:spPr bwMode="auto">
                    <a:xfrm>
                      <a:off x="0" y="0"/>
                      <a:ext cx="4389841" cy="3535034"/>
                    </a:xfrm>
                    <a:prstGeom prst="rect">
                      <a:avLst/>
                    </a:prstGeom>
                    <a:ln>
                      <a:noFill/>
                    </a:ln>
                    <a:extLst>
                      <a:ext uri="{53640926-AAD7-44D8-BBD7-CCE9431645EC}">
                        <a14:shadowObscured xmlns:a14="http://schemas.microsoft.com/office/drawing/2010/main"/>
                      </a:ext>
                    </a:extLst>
                  </pic:spPr>
                </pic:pic>
              </a:graphicData>
            </a:graphic>
          </wp:inline>
        </w:drawing>
      </w:r>
    </w:p>
    <w:p w14:paraId="01717F83" w14:textId="77777777" w:rsidR="00284442" w:rsidRPr="00E77ED9" w:rsidRDefault="00076190">
      <w:pPr>
        <w:rPr>
          <w:szCs w:val="21"/>
        </w:rPr>
      </w:pPr>
      <w:r w:rsidRPr="00E77ED9">
        <w:rPr>
          <w:szCs w:val="21"/>
        </w:rPr>
        <w:t>(WebContents</w:t>
      </w:r>
      <w:r w:rsidRPr="00E77ED9">
        <w:rPr>
          <w:szCs w:val="21"/>
        </w:rPr>
        <w:t>和</w:t>
      </w:r>
      <w:r w:rsidRPr="00E77ED9">
        <w:rPr>
          <w:szCs w:val="21"/>
        </w:rPr>
        <w:t>CefFrame</w:t>
      </w:r>
      <w:r w:rsidRPr="00E77ED9">
        <w:rPr>
          <w:szCs w:val="21"/>
        </w:rPr>
        <w:t>的关系</w:t>
      </w:r>
      <w:r w:rsidRPr="00E77ED9">
        <w:rPr>
          <w:szCs w:val="21"/>
        </w:rPr>
        <w:t>)</w:t>
      </w:r>
    </w:p>
    <w:p w14:paraId="7A35839A" w14:textId="77777777" w:rsidR="00B473CE" w:rsidRPr="00E77ED9" w:rsidRDefault="00B473CE">
      <w:pPr>
        <w:rPr>
          <w:szCs w:val="21"/>
        </w:rPr>
      </w:pPr>
    </w:p>
    <w:p w14:paraId="7206A1EE" w14:textId="77777777" w:rsidR="00B473CE" w:rsidRPr="00E77ED9" w:rsidRDefault="00B473CE">
      <w:pPr>
        <w:rPr>
          <w:rStyle w:val="a5"/>
        </w:rPr>
      </w:pPr>
      <w:r w:rsidRPr="00E77ED9">
        <w:rPr>
          <w:rStyle w:val="a5"/>
        </w:rPr>
        <w:t>过程</w:t>
      </w:r>
      <w:r w:rsidRPr="00E77ED9">
        <w:rPr>
          <w:rStyle w:val="a5"/>
        </w:rPr>
        <w:t xml:space="preserve">: </w:t>
      </w:r>
    </w:p>
    <w:p w14:paraId="037F1DED" w14:textId="77777777" w:rsidR="00B473CE" w:rsidRPr="00E77ED9" w:rsidRDefault="00B473CE" w:rsidP="00B473CE">
      <w:pPr>
        <w:rPr>
          <w:rStyle w:val="a5"/>
          <w:b w:val="0"/>
        </w:rPr>
      </w:pPr>
      <w:r w:rsidRPr="00E77ED9">
        <w:rPr>
          <w:rStyle w:val="a5"/>
          <w:b w:val="0"/>
        </w:rPr>
        <w:t>使用</w:t>
      </w:r>
      <w:r w:rsidRPr="00E77ED9">
        <w:rPr>
          <w:rStyle w:val="a5"/>
          <w:b w:val="0"/>
        </w:rPr>
        <w:t>cef</w:t>
      </w:r>
      <w:r w:rsidRPr="00E77ED9">
        <w:rPr>
          <w:rStyle w:val="a5"/>
          <w:b w:val="0"/>
        </w:rPr>
        <w:t>时</w:t>
      </w:r>
      <w:r w:rsidRPr="00E77ED9">
        <w:rPr>
          <w:rStyle w:val="a5"/>
          <w:b w:val="0"/>
        </w:rPr>
        <w:t>, CefFrame</w:t>
      </w:r>
      <w:r w:rsidRPr="00E77ED9">
        <w:rPr>
          <w:rStyle w:val="a5"/>
          <w:b w:val="0"/>
        </w:rPr>
        <w:t>作为</w:t>
      </w:r>
      <w:r w:rsidRPr="00E77ED9">
        <w:rPr>
          <w:rStyle w:val="a5"/>
          <w:b w:val="0"/>
        </w:rPr>
        <w:t>UI</w:t>
      </w:r>
      <w:r w:rsidRPr="00E77ED9">
        <w:rPr>
          <w:rStyle w:val="a5"/>
          <w:b w:val="0"/>
        </w:rPr>
        <w:t>控件加载</w:t>
      </w:r>
      <w:r w:rsidRPr="00E77ED9">
        <w:rPr>
          <w:rStyle w:val="a5"/>
          <w:b w:val="0"/>
        </w:rPr>
        <w:t xml:space="preserve">url, </w:t>
      </w:r>
      <w:r w:rsidRPr="00E77ED9">
        <w:rPr>
          <w:rStyle w:val="a5"/>
          <w:b w:val="0"/>
        </w:rPr>
        <w:t>最终调用</w:t>
      </w:r>
      <w:r w:rsidRPr="00E77ED9">
        <w:rPr>
          <w:rStyle w:val="a5"/>
          <w:b w:val="0"/>
        </w:rPr>
        <w:t xml:space="preserve">CefBrowserHostImpl::LoadURL(). </w:t>
      </w:r>
      <w:r w:rsidRPr="00E77ED9">
        <w:rPr>
          <w:rStyle w:val="a5"/>
          <w:b w:val="0"/>
        </w:rPr>
        <w:t>对</w:t>
      </w:r>
      <w:r w:rsidRPr="00E77ED9">
        <w:rPr>
          <w:rStyle w:val="a5"/>
          <w:b w:val="0"/>
        </w:rPr>
        <w:t>URL</w:t>
      </w:r>
      <w:r w:rsidRPr="00E77ED9">
        <w:rPr>
          <w:rStyle w:val="a5"/>
          <w:b w:val="0"/>
        </w:rPr>
        <w:t>做一些矫正补充</w:t>
      </w:r>
      <w:r w:rsidR="00C30493" w:rsidRPr="00E77ED9">
        <w:rPr>
          <w:rStyle w:val="a5"/>
          <w:b w:val="0"/>
        </w:rPr>
        <w:t>后</w:t>
      </w:r>
      <w:r w:rsidR="00C30493" w:rsidRPr="00E77ED9">
        <w:rPr>
          <w:rStyle w:val="a5"/>
          <w:b w:val="0"/>
        </w:rPr>
        <w:t xml:space="preserve">, </w:t>
      </w:r>
      <w:r w:rsidRPr="00E77ED9">
        <w:rPr>
          <w:rStyle w:val="a5"/>
          <w:b w:val="0"/>
        </w:rPr>
        <w:t>发给</w:t>
      </w:r>
      <w:r w:rsidRPr="00E77ED9">
        <w:rPr>
          <w:rStyle w:val="a5"/>
          <w:b w:val="0"/>
        </w:rPr>
        <w:t>web_contents_-&gt;GetController()-&gt;LoadURL(), web_contents-&gt;getController()</w:t>
      </w:r>
      <w:r w:rsidRPr="00E77ED9">
        <w:rPr>
          <w:rStyle w:val="a5"/>
          <w:b w:val="0"/>
        </w:rPr>
        <w:t>是</w:t>
      </w:r>
      <w:r w:rsidRPr="00E77ED9">
        <w:rPr>
          <w:rStyle w:val="a5"/>
          <w:b w:val="0"/>
        </w:rPr>
        <w:t xml:space="preserve">navigation_cotnroller, </w:t>
      </w:r>
      <w:r w:rsidR="00E77ED9">
        <w:rPr>
          <w:rStyle w:val="a5"/>
          <w:rFonts w:hint="eastAsia"/>
          <w:b w:val="0"/>
        </w:rPr>
        <w:t>这</w:t>
      </w:r>
      <w:r w:rsidRPr="00E77ED9">
        <w:rPr>
          <w:rStyle w:val="a5"/>
          <w:b w:val="0"/>
        </w:rPr>
        <w:t>个</w:t>
      </w:r>
      <w:r w:rsidRPr="00E77ED9">
        <w:rPr>
          <w:rStyle w:val="a5"/>
          <w:b w:val="0"/>
        </w:rPr>
        <w:t>controller</w:t>
      </w:r>
      <w:r w:rsidR="00CA659F">
        <w:rPr>
          <w:rStyle w:val="a5"/>
          <w:rFonts w:hint="eastAsia"/>
          <w:b w:val="0"/>
        </w:rPr>
        <w:t>会</w:t>
      </w:r>
      <w:r w:rsidR="00CA659F">
        <w:rPr>
          <w:rStyle w:val="a5"/>
          <w:b w:val="0"/>
        </w:rPr>
        <w:t>先做一些工作</w:t>
      </w:r>
      <w:r w:rsidR="00CA659F">
        <w:rPr>
          <w:rStyle w:val="a5"/>
          <w:rFonts w:hint="eastAsia"/>
          <w:b w:val="0"/>
        </w:rPr>
        <w:t xml:space="preserve">, </w:t>
      </w:r>
      <w:r w:rsidRPr="00E77ED9">
        <w:rPr>
          <w:rStyle w:val="a5"/>
          <w:b w:val="0"/>
        </w:rPr>
        <w:t>如果不是已经访问过的</w:t>
      </w:r>
      <w:r w:rsidRPr="00E77ED9">
        <w:rPr>
          <w:rStyle w:val="a5"/>
          <w:b w:val="0"/>
        </w:rPr>
        <w:t xml:space="preserve">entry, </w:t>
      </w:r>
      <w:r w:rsidR="00CA659F">
        <w:rPr>
          <w:rStyle w:val="a5"/>
          <w:rFonts w:hint="eastAsia"/>
          <w:b w:val="0"/>
        </w:rPr>
        <w:t>才会让</w:t>
      </w:r>
      <w:r w:rsidR="00CA659F">
        <w:rPr>
          <w:rStyle w:val="a5"/>
          <w:rFonts w:hint="eastAsia"/>
          <w:b w:val="0"/>
        </w:rPr>
        <w:t>web_contents</w:t>
      </w:r>
      <w:r w:rsidR="00CA659F">
        <w:rPr>
          <w:rStyle w:val="a5"/>
          <w:rFonts w:hint="eastAsia"/>
          <w:b w:val="0"/>
        </w:rPr>
        <w:t>跳转</w:t>
      </w:r>
      <w:r w:rsidR="00CA659F">
        <w:rPr>
          <w:rStyle w:val="a5"/>
          <w:b w:val="0"/>
        </w:rPr>
        <w:t>过去</w:t>
      </w:r>
      <w:r w:rsidR="00CA659F">
        <w:rPr>
          <w:rStyle w:val="a5"/>
          <w:rFonts w:hint="eastAsia"/>
          <w:b w:val="0"/>
        </w:rPr>
        <w:t xml:space="preserve">. </w:t>
      </w:r>
    </w:p>
    <w:p w14:paraId="3EABC751" w14:textId="77777777" w:rsidR="00B473CE" w:rsidRPr="00E77ED9" w:rsidRDefault="00B473CE" w:rsidP="00B473CE">
      <w:pPr>
        <w:rPr>
          <w:rStyle w:val="a5"/>
          <w:b w:val="0"/>
        </w:rPr>
      </w:pPr>
    </w:p>
    <w:p w14:paraId="5F0A4D6F" w14:textId="77777777" w:rsidR="00B473CE" w:rsidRDefault="00B473CE" w:rsidP="00B473CE">
      <w:pPr>
        <w:rPr>
          <w:rStyle w:val="a5"/>
          <w:b w:val="0"/>
        </w:rPr>
      </w:pPr>
      <w:r w:rsidRPr="00E77ED9">
        <w:rPr>
          <w:rStyle w:val="a5"/>
          <w:b w:val="0"/>
        </w:rPr>
        <w:t>这前面做了好多事情</w:t>
      </w:r>
      <w:r w:rsidRPr="00E77ED9">
        <w:rPr>
          <w:rStyle w:val="a5"/>
          <w:b w:val="0"/>
        </w:rPr>
        <w:t xml:space="preserve">, </w:t>
      </w:r>
      <w:r w:rsidRPr="00E77ED9">
        <w:rPr>
          <w:rStyle w:val="a5"/>
          <w:b w:val="0"/>
        </w:rPr>
        <w:t>都在浏览器进程里</w:t>
      </w:r>
      <w:r w:rsidRPr="00E77ED9">
        <w:rPr>
          <w:rStyle w:val="a5"/>
          <w:b w:val="0"/>
        </w:rPr>
        <w:t xml:space="preserve">, </w:t>
      </w:r>
      <w:r w:rsidRPr="00E77ED9">
        <w:rPr>
          <w:rStyle w:val="a5"/>
          <w:b w:val="0"/>
        </w:rPr>
        <w:t>最终浏览器进程调用</w:t>
      </w:r>
      <w:r w:rsidRPr="00E77ED9">
        <w:rPr>
          <w:rStyle w:val="a5"/>
          <w:b w:val="0"/>
        </w:rPr>
        <w:t>WebContentsImpl::NavigateToEntry</w:t>
      </w:r>
      <w:r w:rsidR="00073F93">
        <w:rPr>
          <w:rStyle w:val="a5"/>
          <w:b w:val="0"/>
        </w:rPr>
        <w:t xml:space="preserve"> --&gt; </w:t>
      </w:r>
      <w:r w:rsidRPr="00E77ED9">
        <w:rPr>
          <w:rStyle w:val="a5"/>
          <w:b w:val="0"/>
        </w:rPr>
        <w:t xml:space="preserve">content::RenderViewHostImpl::Navigate(), </w:t>
      </w:r>
      <w:r w:rsidRPr="00E77ED9">
        <w:rPr>
          <w:rStyle w:val="a5"/>
          <w:b w:val="0"/>
        </w:rPr>
        <w:t>后者从浏览器进程向渲染进程发送一个</w:t>
      </w:r>
      <w:r w:rsidRPr="00E77ED9">
        <w:rPr>
          <w:rStyle w:val="a5"/>
          <w:b w:val="0"/>
        </w:rPr>
        <w:t xml:space="preserve">"Send(new </w:t>
      </w:r>
      <w:r w:rsidRPr="00A34ECF">
        <w:rPr>
          <w:rStyle w:val="a5"/>
          <w:b w:val="0"/>
          <w:color w:val="FF0000"/>
        </w:rPr>
        <w:t>ViewMsg_Navigate</w:t>
      </w:r>
      <w:r w:rsidRPr="00E77ED9">
        <w:rPr>
          <w:rStyle w:val="a5"/>
          <w:b w:val="0"/>
        </w:rPr>
        <w:t>(GetRoutingID(), params));"</w:t>
      </w:r>
      <w:r w:rsidRPr="00E77ED9">
        <w:rPr>
          <w:rStyle w:val="a5"/>
          <w:b w:val="0"/>
        </w:rPr>
        <w:t>的消息</w:t>
      </w:r>
      <w:r w:rsidRPr="00E77ED9">
        <w:rPr>
          <w:rStyle w:val="a5"/>
          <w:b w:val="0"/>
        </w:rPr>
        <w:t>.</w:t>
      </w:r>
    </w:p>
    <w:p w14:paraId="29498174" w14:textId="77777777" w:rsidR="005F611F" w:rsidRDefault="00697F34" w:rsidP="00B473CE">
      <w:pPr>
        <w:rPr>
          <w:rStyle w:val="a5"/>
        </w:rPr>
      </w:pPr>
      <w:r>
        <w:rPr>
          <w:noProof/>
        </w:rPr>
        <w:lastRenderedPageBreak/>
        <w:drawing>
          <wp:inline distT="0" distB="0" distL="0" distR="0" wp14:anchorId="26ED1886" wp14:editId="70D2A0BF">
            <wp:extent cx="6307989" cy="1666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531" t="21013" r="2880" b="40695"/>
                    <a:stretch/>
                  </pic:blipFill>
                  <pic:spPr bwMode="auto">
                    <a:xfrm>
                      <a:off x="0" y="0"/>
                      <a:ext cx="6349122" cy="1676979"/>
                    </a:xfrm>
                    <a:prstGeom prst="rect">
                      <a:avLst/>
                    </a:prstGeom>
                    <a:ln>
                      <a:noFill/>
                    </a:ln>
                    <a:extLst>
                      <a:ext uri="{53640926-AAD7-44D8-BBD7-CCE9431645EC}">
                        <a14:shadowObscured xmlns:a14="http://schemas.microsoft.com/office/drawing/2010/main"/>
                      </a:ext>
                    </a:extLst>
                  </pic:spPr>
                </pic:pic>
              </a:graphicData>
            </a:graphic>
          </wp:inline>
        </w:drawing>
      </w:r>
    </w:p>
    <w:p w14:paraId="03F808B9" w14:textId="77777777" w:rsidR="00697F34" w:rsidRDefault="00697F34" w:rsidP="00B473CE">
      <w:pPr>
        <w:rPr>
          <w:rStyle w:val="a5"/>
        </w:rPr>
      </w:pPr>
    </w:p>
    <w:p w14:paraId="5D7362EB" w14:textId="77777777" w:rsidR="00697F34" w:rsidRPr="00E77ED9" w:rsidRDefault="00697F34" w:rsidP="00697F34">
      <w:pPr>
        <w:pStyle w:val="2"/>
        <w:rPr>
          <w:rFonts w:asciiTheme="minorHAnsi" w:hAnsiTheme="minorHAnsi"/>
        </w:rPr>
      </w:pPr>
      <w:r>
        <w:rPr>
          <w:rFonts w:asciiTheme="minorHAnsi" w:hAnsiTheme="minorHAnsi" w:hint="eastAsia"/>
        </w:rPr>
        <w:t>渲染</w:t>
      </w:r>
      <w:r w:rsidRPr="00E77ED9">
        <w:rPr>
          <w:rFonts w:asciiTheme="minorHAnsi" w:hAnsiTheme="minorHAnsi"/>
        </w:rPr>
        <w:t>进程</w:t>
      </w:r>
      <w:r w:rsidRPr="00E77ED9">
        <w:rPr>
          <w:rFonts w:asciiTheme="minorHAnsi" w:hAnsiTheme="minorHAnsi"/>
        </w:rPr>
        <w:t xml:space="preserve"> --&gt; </w:t>
      </w:r>
      <w:r>
        <w:rPr>
          <w:rFonts w:asciiTheme="minorHAnsi" w:hAnsiTheme="minorHAnsi" w:hint="eastAsia"/>
        </w:rPr>
        <w:t>浏览器</w:t>
      </w:r>
      <w:r w:rsidRPr="00E77ED9">
        <w:rPr>
          <w:rFonts w:asciiTheme="minorHAnsi" w:hAnsiTheme="minorHAnsi"/>
        </w:rPr>
        <w:t>进程</w:t>
      </w:r>
    </w:p>
    <w:p w14:paraId="2EA6B6AD" w14:textId="77777777" w:rsidR="003A6E29" w:rsidRPr="003A6E29" w:rsidRDefault="003A6E29" w:rsidP="003A6E29">
      <w:pPr>
        <w:rPr>
          <w:rStyle w:val="a5"/>
          <w:rFonts w:asciiTheme="majorHAnsi" w:hAnsiTheme="majorHAnsi"/>
          <w:b w:val="0"/>
        </w:rPr>
      </w:pPr>
      <w:r>
        <w:rPr>
          <w:rStyle w:val="a5"/>
          <w:rFonts w:asciiTheme="majorHAnsi" w:hAnsiTheme="majorHAnsi" w:hint="eastAsia"/>
          <w:b w:val="0"/>
        </w:rPr>
        <w:t>渲染进程</w:t>
      </w:r>
      <w:r>
        <w:rPr>
          <w:rStyle w:val="a5"/>
          <w:rFonts w:asciiTheme="majorHAnsi" w:hAnsiTheme="majorHAnsi"/>
          <w:b w:val="0"/>
        </w:rPr>
        <w:t>的</w:t>
      </w:r>
      <w:r w:rsidRPr="003A6E29">
        <w:rPr>
          <w:rStyle w:val="a5"/>
          <w:rFonts w:asciiTheme="majorHAnsi" w:hAnsiTheme="majorHAnsi"/>
          <w:b w:val="0"/>
        </w:rPr>
        <w:t>RenderViewImpl</w:t>
      </w:r>
      <w:r w:rsidRPr="003A6E29">
        <w:rPr>
          <w:rStyle w:val="a5"/>
          <w:rFonts w:asciiTheme="majorHAnsi" w:hAnsiTheme="majorHAnsi"/>
          <w:b w:val="0"/>
        </w:rPr>
        <w:t>把对这类消息</w:t>
      </w:r>
      <w:r w:rsidR="00762989">
        <w:rPr>
          <w:rStyle w:val="a5"/>
          <w:rFonts w:asciiTheme="majorHAnsi" w:hAnsiTheme="majorHAnsi" w:hint="eastAsia"/>
          <w:b w:val="0"/>
        </w:rPr>
        <w:t>(</w:t>
      </w:r>
      <w:r w:rsidR="00762989" w:rsidRPr="00E77ED9">
        <w:rPr>
          <w:rStyle w:val="a5"/>
          <w:b w:val="0"/>
        </w:rPr>
        <w:t>ViewMsg_Navigate</w:t>
      </w:r>
      <w:r w:rsidR="00762989">
        <w:rPr>
          <w:rStyle w:val="a5"/>
          <w:rFonts w:asciiTheme="majorHAnsi" w:hAnsiTheme="majorHAnsi" w:hint="eastAsia"/>
          <w:b w:val="0"/>
        </w:rPr>
        <w:t>)</w:t>
      </w:r>
      <w:r w:rsidRPr="003A6E29">
        <w:rPr>
          <w:rStyle w:val="a5"/>
          <w:rFonts w:asciiTheme="majorHAnsi" w:hAnsiTheme="majorHAnsi"/>
          <w:b w:val="0"/>
        </w:rPr>
        <w:t>的处理放在</w:t>
      </w:r>
      <w:r w:rsidRPr="003A6E29">
        <w:rPr>
          <w:rStyle w:val="a5"/>
          <w:rFonts w:asciiTheme="majorHAnsi" w:hAnsiTheme="majorHAnsi"/>
          <w:b w:val="0"/>
        </w:rPr>
        <w:t>RenderViewImpl::OnNavigate</w:t>
      </w:r>
      <w:r w:rsidRPr="003A6E29">
        <w:rPr>
          <w:rStyle w:val="a5"/>
          <w:rFonts w:asciiTheme="majorHAnsi" w:hAnsiTheme="majorHAnsi"/>
          <w:b w:val="0"/>
        </w:rPr>
        <w:t>中</w:t>
      </w:r>
      <w:r w:rsidRPr="003A6E29">
        <w:rPr>
          <w:rStyle w:val="a5"/>
          <w:rFonts w:asciiTheme="majorHAnsi" w:hAnsiTheme="majorHAnsi"/>
          <w:b w:val="0"/>
        </w:rPr>
        <w:t xml:space="preserve">. </w:t>
      </w:r>
      <w:r w:rsidRPr="003A6E29">
        <w:rPr>
          <w:rStyle w:val="a5"/>
          <w:rFonts w:asciiTheme="majorHAnsi" w:hAnsiTheme="majorHAnsi"/>
          <w:b w:val="0"/>
        </w:rPr>
        <w:t>这时已经在渲染进程里了</w:t>
      </w:r>
      <w:r w:rsidRPr="003A6E29">
        <w:rPr>
          <w:rStyle w:val="a5"/>
          <w:rFonts w:asciiTheme="majorHAnsi" w:hAnsiTheme="majorHAnsi"/>
          <w:b w:val="0"/>
        </w:rPr>
        <w:t xml:space="preserve">. </w:t>
      </w:r>
    </w:p>
    <w:p w14:paraId="4CBAD480" w14:textId="77777777" w:rsidR="003A6E29" w:rsidRPr="003A6E29" w:rsidRDefault="003A6E29" w:rsidP="003A6E29">
      <w:pPr>
        <w:rPr>
          <w:rStyle w:val="a5"/>
          <w:rFonts w:asciiTheme="majorHAnsi" w:hAnsiTheme="majorHAnsi"/>
          <w:b w:val="0"/>
        </w:rPr>
      </w:pPr>
      <w:r w:rsidRPr="003A6E29">
        <w:rPr>
          <w:rStyle w:val="a5"/>
          <w:rFonts w:asciiTheme="majorHAnsi" w:hAnsiTheme="majorHAnsi"/>
          <w:b w:val="0"/>
        </w:rPr>
        <w:t>在</w:t>
      </w:r>
      <w:r w:rsidRPr="003A6E29">
        <w:rPr>
          <w:rStyle w:val="a5"/>
          <w:rFonts w:asciiTheme="majorHAnsi" w:hAnsiTheme="majorHAnsi"/>
          <w:b w:val="0"/>
        </w:rPr>
        <w:t>RenderViewImpl</w:t>
      </w:r>
      <w:r w:rsidRPr="003A6E29">
        <w:rPr>
          <w:rStyle w:val="a5"/>
          <w:rFonts w:asciiTheme="majorHAnsi" w:hAnsiTheme="majorHAnsi"/>
          <w:b w:val="0"/>
        </w:rPr>
        <w:t>中</w:t>
      </w:r>
      <w:r w:rsidRPr="003A6E29">
        <w:rPr>
          <w:rStyle w:val="a5"/>
          <w:rFonts w:asciiTheme="majorHAnsi" w:hAnsiTheme="majorHAnsi"/>
          <w:b w:val="0"/>
        </w:rPr>
        <w:t xml:space="preserve">, </w:t>
      </w:r>
      <w:r w:rsidRPr="003A6E29">
        <w:rPr>
          <w:rStyle w:val="a5"/>
          <w:rFonts w:asciiTheme="majorHAnsi" w:hAnsiTheme="majorHAnsi"/>
          <w:b w:val="0"/>
        </w:rPr>
        <w:t>我们要</w:t>
      </w:r>
      <w:r w:rsidR="004C34AC">
        <w:rPr>
          <w:rStyle w:val="a5"/>
          <w:rFonts w:asciiTheme="majorHAnsi" w:hAnsiTheme="majorHAnsi" w:hint="eastAsia"/>
          <w:b w:val="0"/>
        </w:rPr>
        <w:t>把</w:t>
      </w:r>
      <w:r w:rsidR="004C34AC">
        <w:rPr>
          <w:rStyle w:val="a5"/>
          <w:rFonts w:asciiTheme="majorHAnsi" w:hAnsiTheme="majorHAnsi"/>
          <w:b w:val="0"/>
        </w:rPr>
        <w:t>请求的</w:t>
      </w:r>
      <w:r w:rsidR="004C34AC">
        <w:rPr>
          <w:rStyle w:val="a5"/>
          <w:rFonts w:asciiTheme="majorHAnsi" w:hAnsiTheme="majorHAnsi" w:hint="eastAsia"/>
          <w:b w:val="0"/>
        </w:rPr>
        <w:t>http</w:t>
      </w:r>
      <w:r w:rsidR="004C34AC">
        <w:rPr>
          <w:rStyle w:val="a5"/>
          <w:rFonts w:asciiTheme="majorHAnsi" w:hAnsiTheme="majorHAnsi"/>
          <w:b w:val="0"/>
        </w:rPr>
        <w:t>Body</w:t>
      </w:r>
      <w:r w:rsidR="004C34AC">
        <w:rPr>
          <w:rStyle w:val="a5"/>
          <w:rFonts w:asciiTheme="majorHAnsi" w:hAnsiTheme="majorHAnsi"/>
          <w:b w:val="0"/>
        </w:rPr>
        <w:t>数据发送到浏览器进程</w:t>
      </w:r>
      <w:r w:rsidR="004C34AC">
        <w:rPr>
          <w:rStyle w:val="a5"/>
          <w:rFonts w:asciiTheme="majorHAnsi" w:hAnsiTheme="majorHAnsi" w:hint="eastAsia"/>
          <w:b w:val="0"/>
        </w:rPr>
        <w:t xml:space="preserve">, </w:t>
      </w:r>
      <w:r w:rsidR="004C34AC">
        <w:rPr>
          <w:rStyle w:val="a5"/>
          <w:rFonts w:asciiTheme="majorHAnsi" w:hAnsiTheme="majorHAnsi" w:hint="eastAsia"/>
          <w:b w:val="0"/>
        </w:rPr>
        <w:t>并</w:t>
      </w:r>
      <w:r w:rsidR="004C34AC">
        <w:rPr>
          <w:rStyle w:val="a5"/>
          <w:rFonts w:asciiTheme="majorHAnsi" w:hAnsiTheme="majorHAnsi"/>
          <w:b w:val="0"/>
        </w:rPr>
        <w:t>通过</w:t>
      </w:r>
      <w:r w:rsidR="004C34AC">
        <w:rPr>
          <w:rStyle w:val="a5"/>
          <w:rFonts w:asciiTheme="majorHAnsi" w:hAnsiTheme="majorHAnsi" w:hint="eastAsia"/>
          <w:b w:val="0"/>
        </w:rPr>
        <w:t>FrameLoader::loadFrameRequest</w:t>
      </w:r>
      <w:r w:rsidR="004C34AC">
        <w:rPr>
          <w:rStyle w:val="a5"/>
          <w:rFonts w:asciiTheme="majorHAnsi" w:hAnsiTheme="majorHAnsi" w:hint="eastAsia"/>
          <w:b w:val="0"/>
        </w:rPr>
        <w:t>在</w:t>
      </w:r>
      <w:r w:rsidR="004C34AC">
        <w:rPr>
          <w:rStyle w:val="a5"/>
          <w:rFonts w:asciiTheme="majorHAnsi" w:hAnsiTheme="majorHAnsi" w:hint="eastAsia"/>
          <w:b w:val="0"/>
        </w:rPr>
        <w:t>WebKit</w:t>
      </w:r>
      <w:r w:rsidR="004C34AC">
        <w:rPr>
          <w:rStyle w:val="a5"/>
          <w:rFonts w:asciiTheme="majorHAnsi" w:hAnsiTheme="majorHAnsi" w:hint="eastAsia"/>
          <w:b w:val="0"/>
        </w:rPr>
        <w:t>中</w:t>
      </w:r>
      <w:r w:rsidR="004C34AC">
        <w:rPr>
          <w:rStyle w:val="a5"/>
          <w:rFonts w:asciiTheme="majorHAnsi" w:hAnsiTheme="majorHAnsi"/>
          <w:b w:val="0"/>
        </w:rPr>
        <w:t>提起一个</w:t>
      </w:r>
      <w:r w:rsidR="004C34AC">
        <w:rPr>
          <w:rStyle w:val="a5"/>
          <w:rFonts w:asciiTheme="majorHAnsi" w:hAnsiTheme="majorHAnsi" w:hint="eastAsia"/>
          <w:b w:val="0"/>
        </w:rPr>
        <w:t>特殊</w:t>
      </w:r>
      <w:r w:rsidR="004C34AC">
        <w:rPr>
          <w:rStyle w:val="a5"/>
          <w:rFonts w:asciiTheme="majorHAnsi" w:hAnsiTheme="majorHAnsi"/>
          <w:b w:val="0"/>
        </w:rPr>
        <w:t>的</w:t>
      </w:r>
      <w:r w:rsidR="004C34AC">
        <w:rPr>
          <w:rStyle w:val="a5"/>
          <w:rFonts w:asciiTheme="majorHAnsi" w:hAnsiTheme="majorHAnsi" w:hint="eastAsia"/>
          <w:b w:val="0"/>
        </w:rPr>
        <w:t>POST</w:t>
      </w:r>
      <w:r w:rsidR="004C34AC">
        <w:rPr>
          <w:rStyle w:val="a5"/>
          <w:rFonts w:asciiTheme="majorHAnsi" w:hAnsiTheme="majorHAnsi" w:hint="eastAsia"/>
          <w:b w:val="0"/>
        </w:rPr>
        <w:t>跳转</w:t>
      </w:r>
      <w:r w:rsidR="004C34AC">
        <w:rPr>
          <w:rStyle w:val="a5"/>
          <w:rFonts w:asciiTheme="majorHAnsi" w:hAnsiTheme="majorHAnsi" w:hint="eastAsia"/>
          <w:b w:val="0"/>
        </w:rPr>
        <w:t xml:space="preserve">. </w:t>
      </w:r>
    </w:p>
    <w:p w14:paraId="3677218B" w14:textId="77777777" w:rsidR="00BC3CA6" w:rsidRPr="003B28AD" w:rsidRDefault="00BC3CA6" w:rsidP="00BC3CA6">
      <w:pPr>
        <w:rPr>
          <w:rStyle w:val="a5"/>
          <w:rFonts w:asciiTheme="majorHAnsi" w:hAnsiTheme="majorHAnsi"/>
          <w:b w:val="0"/>
        </w:rPr>
      </w:pPr>
    </w:p>
    <w:p w14:paraId="134EB2AE" w14:textId="59917F76" w:rsidR="003A6E29" w:rsidRPr="00394B16" w:rsidRDefault="003A6E29" w:rsidP="003A6E29">
      <w:pPr>
        <w:rPr>
          <w:rStyle w:val="a5"/>
        </w:rPr>
      </w:pPr>
      <w:r w:rsidRPr="00394B16">
        <w:rPr>
          <w:rStyle w:val="a5"/>
          <w:b w:val="0"/>
        </w:rPr>
        <w:t>WebKit</w:t>
      </w:r>
      <w:r w:rsidRPr="00394B16">
        <w:rPr>
          <w:rStyle w:val="a5"/>
          <w:b w:val="0"/>
        </w:rPr>
        <w:t>被命令加载</w:t>
      </w:r>
      <w:r w:rsidRPr="00394B16">
        <w:rPr>
          <w:rStyle w:val="a5"/>
          <w:b w:val="0"/>
        </w:rPr>
        <w:t>URL</w:t>
      </w:r>
      <w:r w:rsidRPr="00394B16">
        <w:rPr>
          <w:rStyle w:val="a5"/>
          <w:b w:val="0"/>
        </w:rPr>
        <w:t>时最终会调用</w:t>
      </w:r>
      <w:r w:rsidRPr="00394B16">
        <w:rPr>
          <w:rStyle w:val="a5"/>
          <w:b w:val="0"/>
        </w:rPr>
        <w:t>WebURLLoader</w:t>
      </w:r>
      <w:r w:rsidRPr="00394B16">
        <w:rPr>
          <w:rStyle w:val="a5"/>
          <w:b w:val="0"/>
        </w:rPr>
        <w:t>来异步加载</w:t>
      </w:r>
      <w:r w:rsidRPr="00394B16">
        <w:rPr>
          <w:rStyle w:val="a5"/>
          <w:b w:val="0"/>
        </w:rPr>
        <w:t>(</w:t>
      </w:r>
      <w:r w:rsidRPr="00394B16">
        <w:rPr>
          <w:rStyle w:val="a5"/>
          <w:b w:val="0"/>
        </w:rPr>
        <w:t>多数为异步加载</w:t>
      </w:r>
      <w:r w:rsidRPr="00394B16">
        <w:rPr>
          <w:rStyle w:val="a5"/>
          <w:b w:val="0"/>
        </w:rPr>
        <w:t xml:space="preserve">), </w:t>
      </w:r>
      <w:r w:rsidRPr="00394B16">
        <w:rPr>
          <w:rStyle w:val="a5"/>
          <w:b w:val="0"/>
        </w:rPr>
        <w:t>使用者实现</w:t>
      </w:r>
      <w:r w:rsidRPr="00394B16">
        <w:rPr>
          <w:rStyle w:val="a5"/>
          <w:b w:val="0"/>
        </w:rPr>
        <w:t>WebURLLoader</w:t>
      </w:r>
      <w:r w:rsidRPr="00394B16">
        <w:rPr>
          <w:rStyle w:val="a5"/>
          <w:b w:val="0"/>
        </w:rPr>
        <w:t>接口来定制加载实现</w:t>
      </w:r>
      <w:r w:rsidRPr="00394B16">
        <w:rPr>
          <w:rStyle w:val="a5"/>
          <w:b w:val="0"/>
        </w:rPr>
        <w:t xml:space="preserve">, </w:t>
      </w:r>
      <w:r w:rsidR="00485857" w:rsidRPr="00394B16">
        <w:rPr>
          <w:rStyle w:val="a5"/>
          <w:b w:val="0"/>
        </w:rPr>
        <w:t>在</w:t>
      </w:r>
      <w:r w:rsidR="00485857" w:rsidRPr="00394B16">
        <w:rPr>
          <w:rStyle w:val="a5"/>
          <w:b w:val="0"/>
        </w:rPr>
        <w:t>Chrome</w:t>
      </w:r>
      <w:r w:rsidR="00485857" w:rsidRPr="00394B16">
        <w:rPr>
          <w:rStyle w:val="a5"/>
          <w:b w:val="0"/>
        </w:rPr>
        <w:t>中</w:t>
      </w:r>
      <w:r w:rsidR="00BC3CA6" w:rsidRPr="00394B16">
        <w:rPr>
          <w:rStyle w:val="a5"/>
          <w:b w:val="0"/>
        </w:rPr>
        <w:t>就是</w:t>
      </w:r>
      <w:r w:rsidR="00485857" w:rsidRPr="00394B16">
        <w:rPr>
          <w:rStyle w:val="a5"/>
          <w:b w:val="0"/>
        </w:rPr>
        <w:t>通过</w:t>
      </w:r>
      <w:r w:rsidR="00BC3CA6" w:rsidRPr="00394B16">
        <w:rPr>
          <w:rStyle w:val="a5"/>
          <w:b w:val="0"/>
        </w:rPr>
        <w:t>webkit_glue::WebURLLoaderImpl::loadAsynchronously</w:t>
      </w:r>
      <w:r w:rsidR="003E693E" w:rsidRPr="00394B16">
        <w:rPr>
          <w:rStyle w:val="a5"/>
          <w:b w:val="0"/>
        </w:rPr>
        <w:t xml:space="preserve">(), </w:t>
      </w:r>
      <w:r w:rsidR="003E693E" w:rsidRPr="00394B16">
        <w:rPr>
          <w:rStyle w:val="a5"/>
          <w:b w:val="0"/>
        </w:rPr>
        <w:t>这里</w:t>
      </w:r>
      <w:r w:rsidR="00BC3CA6" w:rsidRPr="00394B16">
        <w:rPr>
          <w:rStyle w:val="a5"/>
          <w:b w:val="0"/>
        </w:rPr>
        <w:t>会通过</w:t>
      </w:r>
      <w:r w:rsidRPr="00394B16">
        <w:rPr>
          <w:rStyle w:val="a5"/>
          <w:b w:val="0"/>
        </w:rPr>
        <w:t>IPC</w:t>
      </w:r>
      <w:r w:rsidR="00BC3CA6" w:rsidRPr="00394B16">
        <w:rPr>
          <w:rStyle w:val="a5"/>
          <w:b w:val="0"/>
        </w:rPr>
        <w:t>发个消息给浏览器进程</w:t>
      </w:r>
      <w:r w:rsidRPr="00394B16">
        <w:rPr>
          <w:rStyle w:val="a5"/>
          <w:b w:val="0"/>
        </w:rPr>
        <w:t xml:space="preserve">. </w:t>
      </w:r>
      <w:r w:rsidR="00E70FB8" w:rsidRPr="00394B16">
        <w:rPr>
          <w:rStyle w:val="a5"/>
          <w:b w:val="0"/>
        </w:rPr>
        <w:t>这一段的事情</w:t>
      </w:r>
      <w:r w:rsidR="00E70FB8" w:rsidRPr="00394B16">
        <w:rPr>
          <w:rStyle w:val="a5"/>
          <w:b w:val="0"/>
        </w:rPr>
        <w:t xml:space="preserve">, </w:t>
      </w:r>
      <w:r w:rsidR="00E70FB8" w:rsidRPr="00394B16">
        <w:rPr>
          <w:rStyle w:val="a5"/>
          <w:b w:val="0"/>
        </w:rPr>
        <w:t>发生在</w:t>
      </w:r>
      <w:r w:rsidR="009757D2" w:rsidRPr="00394B16">
        <w:rPr>
          <w:rStyle w:val="a5"/>
          <w:b w:val="0"/>
        </w:rPr>
        <w:t>(</w:t>
      </w:r>
      <w:r w:rsidR="009757D2" w:rsidRPr="00394B16">
        <w:rPr>
          <w:rStyle w:val="a5"/>
          <w:b w:val="0"/>
        </w:rPr>
        <w:t>图</w:t>
      </w:r>
      <w:r w:rsidR="009757D2" w:rsidRPr="00394B16">
        <w:rPr>
          <w:rStyle w:val="a5"/>
          <w:b w:val="0"/>
        </w:rPr>
        <w:t xml:space="preserve">1 – </w:t>
      </w:r>
      <w:r w:rsidR="009757D2" w:rsidRPr="00394B16">
        <w:rPr>
          <w:rStyle w:val="a5"/>
          <w:b w:val="0"/>
        </w:rPr>
        <w:t>多进程模型</w:t>
      </w:r>
      <w:r w:rsidR="009757D2" w:rsidRPr="00394B16">
        <w:rPr>
          <w:rStyle w:val="a5"/>
          <w:b w:val="0"/>
        </w:rPr>
        <w:t>)</w:t>
      </w:r>
      <w:r w:rsidR="009757D2" w:rsidRPr="00394B16">
        <w:rPr>
          <w:rStyle w:val="a5"/>
          <w:b w:val="0"/>
        </w:rPr>
        <w:t>里渲染进程绿色的</w:t>
      </w:r>
      <w:r w:rsidR="009757D2" w:rsidRPr="00394B16">
        <w:rPr>
          <w:rStyle w:val="a5"/>
          <w:b w:val="0"/>
        </w:rPr>
        <w:t>ResourceDispatcher</w:t>
      </w:r>
      <w:r w:rsidR="009757D2" w:rsidRPr="00394B16">
        <w:rPr>
          <w:rStyle w:val="a5"/>
          <w:b w:val="0"/>
        </w:rPr>
        <w:t>那一部分</w:t>
      </w:r>
      <w:r w:rsidR="009757D2" w:rsidRPr="00394B16">
        <w:rPr>
          <w:rStyle w:val="a5"/>
          <w:b w:val="0"/>
        </w:rPr>
        <w:t xml:space="preserve">. </w:t>
      </w:r>
      <w:r w:rsidR="00394B16" w:rsidRPr="00394B16">
        <w:rPr>
          <w:rFonts w:cs="Arial"/>
          <w:b/>
          <w:color w:val="000000"/>
          <w:sz w:val="20"/>
          <w:szCs w:val="20"/>
        </w:rPr>
        <w:t>。</w:t>
      </w:r>
      <w:r w:rsidR="00394B16" w:rsidRPr="00394B16">
        <w:rPr>
          <w:rFonts w:cs="Arial"/>
          <w:color w:val="000000"/>
          <w:sz w:val="20"/>
          <w:szCs w:val="20"/>
        </w:rPr>
        <w:t>IPCResourceLoaderBridge</w:t>
      </w:r>
      <w:r w:rsidR="00394B16" w:rsidRPr="00394B16">
        <w:rPr>
          <w:rFonts w:cs="Arial"/>
          <w:color w:val="000000"/>
          <w:sz w:val="20"/>
          <w:szCs w:val="20"/>
        </w:rPr>
        <w:t>继承自</w:t>
      </w:r>
      <w:r w:rsidR="00394B16" w:rsidRPr="00394B16">
        <w:rPr>
          <w:rFonts w:cs="Arial"/>
          <w:color w:val="000000"/>
          <w:sz w:val="20"/>
          <w:szCs w:val="20"/>
        </w:rPr>
        <w:t>ResourceLoaderBridge</w:t>
      </w:r>
      <w:r w:rsidR="00394B16" w:rsidRPr="00394B16">
        <w:rPr>
          <w:rFonts w:cs="Arial"/>
          <w:color w:val="000000"/>
          <w:sz w:val="20"/>
          <w:szCs w:val="20"/>
        </w:rPr>
        <w:t>，其作用是负责请求对象和回复对象的解释工作，实际消息的接受和派发交给</w:t>
      </w:r>
      <w:r w:rsidR="00394B16" w:rsidRPr="00394B16">
        <w:rPr>
          <w:rFonts w:cs="Arial"/>
          <w:color w:val="000000"/>
          <w:sz w:val="20"/>
          <w:szCs w:val="20"/>
        </w:rPr>
        <w:t>ResourceDispatcher</w:t>
      </w:r>
      <w:r w:rsidR="00394B16" w:rsidRPr="00394B16">
        <w:rPr>
          <w:rFonts w:cs="Arial"/>
          <w:color w:val="000000"/>
          <w:sz w:val="20"/>
          <w:szCs w:val="20"/>
        </w:rPr>
        <w:t>来处理</w:t>
      </w:r>
    </w:p>
    <w:p w14:paraId="4D29873D" w14:textId="77777777" w:rsidR="003A6E29" w:rsidRPr="003A6E29" w:rsidRDefault="003A6E29" w:rsidP="003A6E29">
      <w:pPr>
        <w:rPr>
          <w:rStyle w:val="a5"/>
          <w:rFonts w:asciiTheme="majorHAnsi" w:hAnsiTheme="majorHAnsi"/>
          <w:b w:val="0"/>
        </w:rPr>
      </w:pPr>
    </w:p>
    <w:p w14:paraId="4D361AAF" w14:textId="77777777" w:rsidR="003A6E29" w:rsidRPr="003A6E29" w:rsidRDefault="003A6E29" w:rsidP="003A6E29">
      <w:pPr>
        <w:rPr>
          <w:rStyle w:val="a5"/>
          <w:rFonts w:asciiTheme="majorHAnsi" w:hAnsiTheme="majorHAnsi"/>
          <w:b w:val="0"/>
        </w:rPr>
      </w:pPr>
      <w:r w:rsidRPr="003A6E29">
        <w:rPr>
          <w:rStyle w:val="a5"/>
          <w:rFonts w:asciiTheme="majorHAnsi" w:hAnsiTheme="majorHAnsi"/>
          <w:b w:val="0"/>
        </w:rPr>
        <w:t>IPCResourceLoaderBridge::Start(peer)</w:t>
      </w:r>
    </w:p>
    <w:p w14:paraId="2FAA7827" w14:textId="77777777" w:rsidR="00BC3CA6" w:rsidRDefault="00BC3CA6" w:rsidP="00BC3CA6">
      <w:pPr>
        <w:rPr>
          <w:rStyle w:val="a5"/>
          <w:rFonts w:asciiTheme="majorHAnsi" w:hAnsiTheme="majorHAnsi"/>
          <w:b w:val="0"/>
        </w:rPr>
      </w:pPr>
      <w:r>
        <w:rPr>
          <w:rStyle w:val="a5"/>
          <w:rFonts w:asciiTheme="majorHAnsi" w:hAnsiTheme="majorHAnsi"/>
          <w:b w:val="0"/>
        </w:rPr>
        <w:t>{</w:t>
      </w:r>
    </w:p>
    <w:p w14:paraId="39D03C12" w14:textId="77777777" w:rsidR="00BC3CA6" w:rsidRDefault="00BC3CA6" w:rsidP="00BC3CA6">
      <w:pPr>
        <w:ind w:firstLine="420"/>
        <w:rPr>
          <w:rStyle w:val="a5"/>
          <w:rFonts w:asciiTheme="majorHAnsi" w:hAnsiTheme="majorHAnsi"/>
          <w:b w:val="0"/>
        </w:rPr>
      </w:pPr>
      <w:r>
        <w:rPr>
          <w:rStyle w:val="a5"/>
          <w:rFonts w:asciiTheme="majorHAnsi" w:hAnsiTheme="majorHAnsi"/>
          <w:b w:val="0"/>
        </w:rPr>
        <w:t>...</w:t>
      </w:r>
    </w:p>
    <w:p w14:paraId="049D5875" w14:textId="77777777" w:rsidR="003A6E29" w:rsidRPr="003A6E29" w:rsidRDefault="003A6E29" w:rsidP="00BC3CA6">
      <w:pPr>
        <w:ind w:firstLine="420"/>
        <w:rPr>
          <w:rStyle w:val="a5"/>
          <w:rFonts w:asciiTheme="majorHAnsi" w:hAnsiTheme="majorHAnsi"/>
          <w:b w:val="0"/>
        </w:rPr>
      </w:pPr>
      <w:r w:rsidRPr="003A6E29">
        <w:rPr>
          <w:rStyle w:val="a5"/>
          <w:rFonts w:asciiTheme="majorHAnsi" w:hAnsiTheme="majorHAnsi"/>
          <w:b w:val="0"/>
        </w:rPr>
        <w:t>IPCSender::Send(</w:t>
      </w:r>
    </w:p>
    <w:p w14:paraId="235732C8" w14:textId="77777777" w:rsidR="00697F34" w:rsidRDefault="003A6E29" w:rsidP="003A6E29">
      <w:pPr>
        <w:rPr>
          <w:rStyle w:val="a5"/>
          <w:rFonts w:asciiTheme="majorHAnsi" w:hAnsiTheme="majorHAnsi"/>
          <w:b w:val="0"/>
        </w:rPr>
      </w:pPr>
      <w:r w:rsidRPr="003A6E29">
        <w:rPr>
          <w:rStyle w:val="a5"/>
          <w:rFonts w:asciiTheme="majorHAnsi" w:hAnsiTheme="majorHAnsi"/>
          <w:b w:val="0"/>
        </w:rPr>
        <w:t xml:space="preserve">      new </w:t>
      </w:r>
      <w:r w:rsidRPr="00A34ECF">
        <w:rPr>
          <w:rStyle w:val="a5"/>
          <w:rFonts w:asciiTheme="majorHAnsi" w:hAnsiTheme="majorHAnsi"/>
          <w:b w:val="0"/>
          <w:color w:val="FF0000"/>
        </w:rPr>
        <w:t>ResourceHostMsg_RequestResource</w:t>
      </w:r>
      <w:r w:rsidRPr="003A6E29">
        <w:rPr>
          <w:rStyle w:val="a5"/>
          <w:rFonts w:asciiTheme="majorHAnsi" w:hAnsiTheme="majorHAnsi"/>
          <w:b w:val="0"/>
        </w:rPr>
        <w:t>(routing_id_, request_id_, request_)) //resource_dispatcher.cc l:185</w:t>
      </w:r>
    </w:p>
    <w:p w14:paraId="6343F7EC" w14:textId="77777777" w:rsidR="009757D2" w:rsidRDefault="009757D2" w:rsidP="003A6E29">
      <w:pPr>
        <w:rPr>
          <w:rStyle w:val="a5"/>
          <w:rFonts w:asciiTheme="majorHAnsi" w:hAnsiTheme="majorHAnsi"/>
          <w:b w:val="0"/>
        </w:rPr>
      </w:pPr>
      <w:r>
        <w:rPr>
          <w:rStyle w:val="a5"/>
          <w:rFonts w:asciiTheme="majorHAnsi" w:hAnsiTheme="majorHAnsi"/>
          <w:b w:val="0"/>
        </w:rPr>
        <w:t>}</w:t>
      </w:r>
    </w:p>
    <w:p w14:paraId="418B0DB3" w14:textId="77777777" w:rsidR="00A34ECF" w:rsidRDefault="00A34ECF" w:rsidP="003A6E29">
      <w:pPr>
        <w:rPr>
          <w:rStyle w:val="a5"/>
          <w:rFonts w:asciiTheme="majorHAnsi" w:hAnsiTheme="majorHAnsi"/>
          <w:b w:val="0"/>
        </w:rPr>
      </w:pPr>
      <w:r>
        <w:rPr>
          <w:noProof/>
        </w:rPr>
        <w:drawing>
          <wp:inline distT="0" distB="0" distL="0" distR="0" wp14:anchorId="5B6DB7F2" wp14:editId="1B36A2CC">
            <wp:extent cx="5551862" cy="216538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125" t="22437" r="15320" b="30184"/>
                    <a:stretch/>
                  </pic:blipFill>
                  <pic:spPr bwMode="auto">
                    <a:xfrm>
                      <a:off x="0" y="0"/>
                      <a:ext cx="5564554" cy="2170339"/>
                    </a:xfrm>
                    <a:prstGeom prst="rect">
                      <a:avLst/>
                    </a:prstGeom>
                    <a:ln>
                      <a:noFill/>
                    </a:ln>
                    <a:extLst>
                      <a:ext uri="{53640926-AAD7-44D8-BBD7-CCE9431645EC}">
                        <a14:shadowObscured xmlns:a14="http://schemas.microsoft.com/office/drawing/2010/main"/>
                      </a:ext>
                    </a:extLst>
                  </pic:spPr>
                </pic:pic>
              </a:graphicData>
            </a:graphic>
          </wp:inline>
        </w:drawing>
      </w:r>
    </w:p>
    <w:p w14:paraId="776DFA3E" w14:textId="4532CDCB" w:rsidR="00E15920" w:rsidRDefault="00E15920" w:rsidP="003A6E29">
      <w:pPr>
        <w:rPr>
          <w:rStyle w:val="a5"/>
          <w:rFonts w:asciiTheme="majorHAnsi" w:hAnsiTheme="majorHAnsi"/>
          <w:b w:val="0"/>
        </w:rPr>
      </w:pPr>
      <w:r>
        <w:rPr>
          <w:rStyle w:val="a5"/>
          <w:rFonts w:asciiTheme="majorHAnsi" w:hAnsiTheme="majorHAnsi" w:hint="eastAsia"/>
          <w:b w:val="0"/>
        </w:rPr>
        <w:t>更</w:t>
      </w:r>
      <w:r>
        <w:rPr>
          <w:rStyle w:val="a5"/>
          <w:rFonts w:asciiTheme="majorHAnsi" w:hAnsiTheme="majorHAnsi"/>
          <w:b w:val="0"/>
        </w:rPr>
        <w:t>清晰的类的调用关系如下</w:t>
      </w:r>
      <w:r>
        <w:rPr>
          <w:rStyle w:val="a5"/>
          <w:rFonts w:asciiTheme="majorHAnsi" w:hAnsiTheme="majorHAnsi" w:hint="eastAsia"/>
          <w:b w:val="0"/>
        </w:rPr>
        <w:t>(</w:t>
      </w:r>
      <w:r>
        <w:rPr>
          <w:rStyle w:val="a5"/>
          <w:rFonts w:asciiTheme="majorHAnsi" w:hAnsiTheme="majorHAnsi" w:hint="eastAsia"/>
          <w:b w:val="0"/>
        </w:rPr>
        <w:t>渲染</w:t>
      </w:r>
      <w:r>
        <w:rPr>
          <w:rStyle w:val="a5"/>
          <w:rFonts w:asciiTheme="majorHAnsi" w:hAnsiTheme="majorHAnsi"/>
          <w:b w:val="0"/>
        </w:rPr>
        <w:t>进程</w:t>
      </w:r>
      <w:r>
        <w:rPr>
          <w:rStyle w:val="a5"/>
          <w:rFonts w:asciiTheme="majorHAnsi" w:hAnsiTheme="majorHAnsi" w:hint="eastAsia"/>
          <w:b w:val="0"/>
        </w:rPr>
        <w:t xml:space="preserve"> --&gt; </w:t>
      </w:r>
      <w:r>
        <w:rPr>
          <w:rStyle w:val="a5"/>
          <w:rFonts w:asciiTheme="majorHAnsi" w:hAnsiTheme="majorHAnsi" w:hint="eastAsia"/>
          <w:b w:val="0"/>
        </w:rPr>
        <w:t>浏览器</w:t>
      </w:r>
      <w:r>
        <w:rPr>
          <w:rStyle w:val="a5"/>
          <w:rFonts w:asciiTheme="majorHAnsi" w:hAnsiTheme="majorHAnsi"/>
          <w:b w:val="0"/>
        </w:rPr>
        <w:t>进程</w:t>
      </w:r>
      <w:r>
        <w:rPr>
          <w:rStyle w:val="a5"/>
          <w:rFonts w:asciiTheme="majorHAnsi" w:hAnsiTheme="majorHAnsi" w:hint="eastAsia"/>
          <w:b w:val="0"/>
        </w:rPr>
        <w:t>)</w:t>
      </w:r>
    </w:p>
    <w:p w14:paraId="329BE8CE" w14:textId="2C80A48F" w:rsidR="00E15920" w:rsidRDefault="00E15920" w:rsidP="003A6E29">
      <w:pPr>
        <w:rPr>
          <w:rStyle w:val="a5"/>
          <w:rFonts w:asciiTheme="majorHAnsi" w:hAnsiTheme="majorHAnsi"/>
          <w:b w:val="0"/>
        </w:rPr>
      </w:pPr>
      <w:r>
        <w:rPr>
          <w:noProof/>
        </w:rPr>
        <w:lastRenderedPageBreak/>
        <w:drawing>
          <wp:inline distT="0" distB="0" distL="0" distR="0" wp14:anchorId="3685FE1A" wp14:editId="3A717541">
            <wp:extent cx="5274310" cy="4313294"/>
            <wp:effectExtent l="0" t="0" r="2540" b="0"/>
            <wp:docPr id="13" name="图片 13" descr="http://img.blog.csdn.net/2013061719370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306171937087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13294"/>
                    </a:xfrm>
                    <a:prstGeom prst="rect">
                      <a:avLst/>
                    </a:prstGeom>
                    <a:noFill/>
                    <a:ln>
                      <a:noFill/>
                    </a:ln>
                  </pic:spPr>
                </pic:pic>
              </a:graphicData>
            </a:graphic>
          </wp:inline>
        </w:drawing>
      </w:r>
    </w:p>
    <w:p w14:paraId="0E995443" w14:textId="77777777" w:rsidR="00115A26" w:rsidRPr="00E77ED9" w:rsidRDefault="00115A26" w:rsidP="00115A26">
      <w:pPr>
        <w:pStyle w:val="2"/>
        <w:rPr>
          <w:rFonts w:asciiTheme="minorHAnsi" w:hAnsiTheme="minorHAnsi"/>
        </w:rPr>
      </w:pPr>
      <w:r>
        <w:rPr>
          <w:rStyle w:val="a5"/>
          <w:rFonts w:hint="eastAsia"/>
          <w:b/>
        </w:rPr>
        <w:t>浏览器</w:t>
      </w:r>
      <w:r>
        <w:rPr>
          <w:rStyle w:val="a5"/>
          <w:b/>
        </w:rPr>
        <w:t>进程对</w:t>
      </w:r>
      <w:r>
        <w:rPr>
          <w:rStyle w:val="a5"/>
          <w:rFonts w:hint="eastAsia"/>
          <w:b/>
        </w:rPr>
        <w:t>URLRequest</w:t>
      </w:r>
      <w:r>
        <w:rPr>
          <w:rStyle w:val="a5"/>
          <w:rFonts w:hint="eastAsia"/>
          <w:b/>
        </w:rPr>
        <w:t>的</w:t>
      </w:r>
      <w:r>
        <w:rPr>
          <w:rStyle w:val="a5"/>
          <w:b/>
        </w:rPr>
        <w:t>处理</w:t>
      </w:r>
    </w:p>
    <w:p w14:paraId="4BC56589" w14:textId="77777777" w:rsidR="00D70513" w:rsidRDefault="0034547C" w:rsidP="003A6E29">
      <w:pPr>
        <w:rPr>
          <w:rStyle w:val="a5"/>
          <w:rFonts w:asciiTheme="majorHAnsi" w:hAnsiTheme="majorHAnsi"/>
          <w:b w:val="0"/>
        </w:rPr>
      </w:pPr>
      <w:r>
        <w:rPr>
          <w:rStyle w:val="a5"/>
          <w:rFonts w:asciiTheme="majorHAnsi" w:hAnsiTheme="majorHAnsi" w:hint="eastAsia"/>
          <w:b w:val="0"/>
        </w:rPr>
        <w:t>这</w:t>
      </w:r>
      <w:r>
        <w:rPr>
          <w:rStyle w:val="a5"/>
          <w:rFonts w:asciiTheme="majorHAnsi" w:hAnsiTheme="majorHAnsi"/>
          <w:b w:val="0"/>
        </w:rPr>
        <w:t>段期间</w:t>
      </w:r>
      <w:r w:rsidR="00980876">
        <w:rPr>
          <w:rStyle w:val="a5"/>
          <w:rFonts w:asciiTheme="majorHAnsi" w:hAnsiTheme="majorHAnsi" w:hint="eastAsia"/>
          <w:b w:val="0"/>
        </w:rPr>
        <w:t>在</w:t>
      </w:r>
      <w:r w:rsidR="00980876">
        <w:rPr>
          <w:rStyle w:val="a5"/>
          <w:rFonts w:asciiTheme="majorHAnsi" w:hAnsiTheme="majorHAnsi" w:hint="eastAsia"/>
          <w:b w:val="0"/>
        </w:rPr>
        <w:t>URLRequest</w:t>
      </w:r>
      <w:r w:rsidR="00B55FD6">
        <w:rPr>
          <w:rStyle w:val="a5"/>
          <w:rFonts w:asciiTheme="majorHAnsi" w:hAnsiTheme="majorHAnsi" w:hint="eastAsia"/>
          <w:b w:val="0"/>
        </w:rPr>
        <w:t>下</w:t>
      </w:r>
      <w:r w:rsidR="00980876">
        <w:rPr>
          <w:rStyle w:val="a5"/>
          <w:rFonts w:asciiTheme="majorHAnsi" w:hAnsiTheme="majorHAnsi" w:hint="eastAsia"/>
          <w:b w:val="0"/>
        </w:rPr>
        <w:t>层</w:t>
      </w:r>
      <w:r w:rsidR="00980876">
        <w:rPr>
          <w:rStyle w:val="a5"/>
          <w:rFonts w:asciiTheme="majorHAnsi" w:hAnsiTheme="majorHAnsi"/>
          <w:b w:val="0"/>
        </w:rPr>
        <w:t>的</w:t>
      </w:r>
      <w:r>
        <w:rPr>
          <w:rStyle w:val="a5"/>
          <w:rFonts w:asciiTheme="majorHAnsi" w:hAnsiTheme="majorHAnsi"/>
          <w:b w:val="0"/>
        </w:rPr>
        <w:t>重要的类都在</w:t>
      </w:r>
      <w:hyperlink r:id="rId17" w:history="1">
        <w:commentRangeStart w:id="0"/>
        <w:r w:rsidRPr="0034547C">
          <w:rPr>
            <w:rStyle w:val="a4"/>
            <w:rFonts w:asciiTheme="majorHAnsi" w:hAnsiTheme="majorHAnsi" w:hint="eastAsia"/>
          </w:rPr>
          <w:t>network stack</w:t>
        </w:r>
        <w:commentRangeEnd w:id="0"/>
      </w:hyperlink>
      <w:r>
        <w:rPr>
          <w:rStyle w:val="a6"/>
        </w:rPr>
        <w:commentReference w:id="0"/>
      </w:r>
      <w:r>
        <w:rPr>
          <w:rStyle w:val="a5"/>
          <w:rFonts w:asciiTheme="majorHAnsi" w:hAnsiTheme="majorHAnsi" w:hint="eastAsia"/>
          <w:b w:val="0"/>
        </w:rPr>
        <w:t>里</w:t>
      </w:r>
      <w:r>
        <w:rPr>
          <w:rStyle w:val="a5"/>
          <w:rFonts w:asciiTheme="majorHAnsi" w:hAnsiTheme="majorHAnsi"/>
          <w:b w:val="0"/>
        </w:rPr>
        <w:t>有讲</w:t>
      </w:r>
      <w:r>
        <w:rPr>
          <w:rStyle w:val="a5"/>
          <w:rFonts w:asciiTheme="majorHAnsi" w:hAnsiTheme="majorHAnsi" w:hint="eastAsia"/>
          <w:b w:val="0"/>
        </w:rPr>
        <w:t xml:space="preserve">. </w:t>
      </w:r>
    </w:p>
    <w:p w14:paraId="4EB9E082" w14:textId="77777777" w:rsidR="00D70513" w:rsidRDefault="00D70513" w:rsidP="003A6E29">
      <w:pPr>
        <w:rPr>
          <w:rStyle w:val="a5"/>
          <w:rFonts w:asciiTheme="majorHAnsi" w:hAnsiTheme="majorHAnsi"/>
          <w:b w:val="0"/>
        </w:rPr>
      </w:pPr>
      <w:r>
        <w:rPr>
          <w:rStyle w:val="a5"/>
          <w:rFonts w:asciiTheme="majorHAnsi" w:hAnsiTheme="majorHAnsi" w:hint="eastAsia"/>
          <w:b w:val="0"/>
        </w:rPr>
        <w:t>在</w:t>
      </w:r>
      <w:r>
        <w:rPr>
          <w:rStyle w:val="a5"/>
          <w:rFonts w:asciiTheme="majorHAnsi" w:hAnsiTheme="majorHAnsi" w:hint="eastAsia"/>
          <w:b w:val="0"/>
        </w:rPr>
        <w:t>URLRequest</w:t>
      </w:r>
      <w:r>
        <w:rPr>
          <w:rStyle w:val="a5"/>
          <w:rFonts w:asciiTheme="majorHAnsi" w:hAnsiTheme="majorHAnsi" w:hint="eastAsia"/>
          <w:b w:val="0"/>
        </w:rPr>
        <w:t>上层</w:t>
      </w:r>
      <w:r>
        <w:rPr>
          <w:rStyle w:val="a5"/>
          <w:rFonts w:asciiTheme="majorHAnsi" w:hAnsiTheme="majorHAnsi" w:hint="eastAsia"/>
          <w:b w:val="0"/>
        </w:rPr>
        <w:t>(</w:t>
      </w:r>
      <w:r>
        <w:rPr>
          <w:rStyle w:val="a5"/>
          <w:rFonts w:asciiTheme="majorHAnsi" w:hAnsiTheme="majorHAnsi" w:hint="eastAsia"/>
          <w:b w:val="0"/>
        </w:rPr>
        <w:t>调用</w:t>
      </w:r>
      <w:r>
        <w:rPr>
          <w:rStyle w:val="a5"/>
          <w:rFonts w:asciiTheme="majorHAnsi" w:hAnsiTheme="majorHAnsi"/>
          <w:b w:val="0"/>
        </w:rPr>
        <w:t>它的人</w:t>
      </w:r>
      <w:r>
        <w:rPr>
          <w:rStyle w:val="a5"/>
          <w:rFonts w:asciiTheme="majorHAnsi" w:hAnsiTheme="majorHAnsi" w:hint="eastAsia"/>
          <w:b w:val="0"/>
        </w:rPr>
        <w:t>)</w:t>
      </w:r>
      <w:r>
        <w:rPr>
          <w:rStyle w:val="a5"/>
          <w:rFonts w:asciiTheme="majorHAnsi" w:hAnsiTheme="majorHAnsi" w:hint="eastAsia"/>
          <w:b w:val="0"/>
        </w:rPr>
        <w:t>有</w:t>
      </w:r>
      <w:r>
        <w:rPr>
          <w:rStyle w:val="a5"/>
          <w:rFonts w:asciiTheme="majorHAnsi" w:hAnsiTheme="majorHAnsi"/>
          <w:b w:val="0"/>
        </w:rPr>
        <w:t>几个重要的类要介绍一下</w:t>
      </w:r>
      <w:r>
        <w:rPr>
          <w:rStyle w:val="a5"/>
          <w:rFonts w:asciiTheme="majorHAnsi" w:hAnsiTheme="majorHAnsi" w:hint="eastAsia"/>
          <w:b w:val="0"/>
        </w:rPr>
        <w:t xml:space="preserve">. </w:t>
      </w:r>
    </w:p>
    <w:p w14:paraId="0471A5D5" w14:textId="69C309F7" w:rsidR="000028E1" w:rsidRDefault="0034547C" w:rsidP="000028E1">
      <w:pPr>
        <w:rPr>
          <w:rStyle w:val="a5"/>
          <w:rFonts w:asciiTheme="majorHAnsi" w:hAnsiTheme="majorHAnsi"/>
          <w:b w:val="0"/>
        </w:rPr>
      </w:pPr>
      <w:r>
        <w:rPr>
          <w:rStyle w:val="a5"/>
          <w:rFonts w:asciiTheme="majorHAnsi" w:hAnsiTheme="majorHAnsi" w:hint="eastAsia"/>
          <w:b w:val="0"/>
        </w:rPr>
        <w:t>多进程</w:t>
      </w:r>
      <w:r>
        <w:rPr>
          <w:rStyle w:val="a5"/>
          <w:rFonts w:asciiTheme="majorHAnsi" w:hAnsiTheme="majorHAnsi"/>
          <w:b w:val="0"/>
        </w:rPr>
        <w:t>模型图</w:t>
      </w:r>
      <w:r>
        <w:rPr>
          <w:rStyle w:val="a5"/>
          <w:rFonts w:asciiTheme="majorHAnsi" w:hAnsiTheme="majorHAnsi" w:hint="eastAsia"/>
          <w:b w:val="0"/>
        </w:rPr>
        <w:t>1</w:t>
      </w:r>
      <w:r>
        <w:rPr>
          <w:rStyle w:val="a5"/>
          <w:rFonts w:asciiTheme="majorHAnsi" w:hAnsiTheme="majorHAnsi" w:hint="eastAsia"/>
          <w:b w:val="0"/>
        </w:rPr>
        <w:t>左上角</w:t>
      </w:r>
      <w:r>
        <w:rPr>
          <w:rStyle w:val="a5"/>
          <w:rFonts w:asciiTheme="majorHAnsi" w:hAnsiTheme="majorHAnsi"/>
          <w:b w:val="0"/>
        </w:rPr>
        <w:t>那个绿色的</w:t>
      </w:r>
      <w:r w:rsidR="00980876">
        <w:rPr>
          <w:rStyle w:val="a5"/>
          <w:rFonts w:asciiTheme="majorHAnsi" w:hAnsiTheme="majorHAnsi" w:hint="eastAsia"/>
          <w:b w:val="0"/>
        </w:rPr>
        <w:t>R</w:t>
      </w:r>
      <w:r w:rsidR="00980876">
        <w:rPr>
          <w:rStyle w:val="a5"/>
          <w:rFonts w:asciiTheme="majorHAnsi" w:hAnsiTheme="majorHAnsi"/>
          <w:b w:val="0"/>
        </w:rPr>
        <w:t>esourceDispatcherHost</w:t>
      </w:r>
      <w:r w:rsidR="00980876">
        <w:rPr>
          <w:rStyle w:val="a5"/>
          <w:rFonts w:asciiTheme="majorHAnsi" w:hAnsiTheme="majorHAnsi" w:hint="eastAsia"/>
          <w:b w:val="0"/>
        </w:rPr>
        <w:t>是个</w:t>
      </w:r>
      <w:r w:rsidR="00980876">
        <w:rPr>
          <w:rStyle w:val="a5"/>
          <w:rFonts w:asciiTheme="majorHAnsi" w:hAnsiTheme="majorHAnsi"/>
          <w:b w:val="0"/>
        </w:rPr>
        <w:t>很重要的类</w:t>
      </w:r>
      <w:r w:rsidR="00980876">
        <w:rPr>
          <w:rStyle w:val="a5"/>
          <w:rFonts w:asciiTheme="majorHAnsi" w:hAnsiTheme="majorHAnsi" w:hint="eastAsia"/>
          <w:b w:val="0"/>
        </w:rPr>
        <w:t xml:space="preserve">, </w:t>
      </w:r>
      <w:r w:rsidR="00980876">
        <w:rPr>
          <w:rStyle w:val="a5"/>
          <w:rFonts w:asciiTheme="majorHAnsi" w:hAnsiTheme="majorHAnsi" w:hint="eastAsia"/>
          <w:b w:val="0"/>
        </w:rPr>
        <w:t>这是一个</w:t>
      </w:r>
      <w:r w:rsidR="00980876">
        <w:rPr>
          <w:rStyle w:val="a5"/>
          <w:rFonts w:asciiTheme="majorHAnsi" w:hAnsiTheme="majorHAnsi"/>
          <w:b w:val="0"/>
        </w:rPr>
        <w:t>浏览器进程的单例</w:t>
      </w:r>
      <w:r w:rsidR="00980876">
        <w:rPr>
          <w:rStyle w:val="a5"/>
          <w:rFonts w:asciiTheme="majorHAnsi" w:hAnsiTheme="majorHAnsi" w:hint="eastAsia"/>
          <w:b w:val="0"/>
        </w:rPr>
        <w:t xml:space="preserve">. </w:t>
      </w:r>
      <w:r w:rsidR="00DA004B">
        <w:rPr>
          <w:rFonts w:ascii="Arial" w:hAnsi="Arial" w:cs="Arial"/>
          <w:color w:val="000000"/>
          <w:sz w:val="20"/>
          <w:szCs w:val="20"/>
          <w:shd w:val="clear" w:color="auto" w:fill="FFFFFF"/>
        </w:rPr>
        <w:t>在</w:t>
      </w:r>
      <w:r w:rsidR="00DA004B">
        <w:rPr>
          <w:rFonts w:ascii="Arial" w:hAnsi="Arial" w:cs="Arial"/>
          <w:color w:val="000000"/>
          <w:sz w:val="20"/>
          <w:szCs w:val="20"/>
          <w:shd w:val="clear" w:color="auto" w:fill="FFFFFF"/>
        </w:rPr>
        <w:t>Browser</w:t>
      </w:r>
      <w:r w:rsidR="00DA004B">
        <w:rPr>
          <w:rFonts w:ascii="Arial" w:hAnsi="Arial" w:cs="Arial"/>
          <w:color w:val="000000"/>
          <w:sz w:val="20"/>
          <w:szCs w:val="20"/>
          <w:shd w:val="clear" w:color="auto" w:fill="FFFFFF"/>
        </w:rPr>
        <w:t>进程中，首先由</w:t>
      </w:r>
      <w:r w:rsidR="00DA004B">
        <w:rPr>
          <w:rFonts w:ascii="Arial" w:hAnsi="Arial" w:cs="Arial"/>
          <w:color w:val="000000"/>
          <w:sz w:val="20"/>
          <w:szCs w:val="20"/>
          <w:shd w:val="clear" w:color="auto" w:fill="FFFFFF"/>
        </w:rPr>
        <w:t>ResourceMessageFilter</w:t>
      </w:r>
      <w:r w:rsidR="00DA004B">
        <w:rPr>
          <w:rFonts w:ascii="Arial" w:hAnsi="Arial" w:cs="Arial"/>
          <w:color w:val="000000"/>
          <w:sz w:val="20"/>
          <w:szCs w:val="20"/>
          <w:shd w:val="clear" w:color="auto" w:fill="FFFFFF"/>
        </w:rPr>
        <w:t>将</w:t>
      </w:r>
      <w:r w:rsidR="00DA004B">
        <w:rPr>
          <w:rFonts w:ascii="Arial" w:hAnsi="Arial" w:cs="Arial"/>
          <w:color w:val="000000"/>
          <w:sz w:val="20"/>
          <w:szCs w:val="20"/>
          <w:shd w:val="clear" w:color="auto" w:fill="FFFFFF"/>
        </w:rPr>
        <w:t>Renderer</w:t>
      </w:r>
      <w:r w:rsidR="00DA004B">
        <w:rPr>
          <w:rFonts w:ascii="Arial" w:hAnsi="Arial" w:cs="Arial"/>
          <w:color w:val="000000"/>
          <w:sz w:val="20"/>
          <w:szCs w:val="20"/>
          <w:shd w:val="clear" w:color="auto" w:fill="FFFFFF"/>
        </w:rPr>
        <w:t>进程的消息过滤，如果与资源请求相关，则转发给</w:t>
      </w:r>
      <w:r w:rsidR="00DA004B">
        <w:rPr>
          <w:rFonts w:ascii="Arial" w:hAnsi="Arial" w:cs="Arial"/>
          <w:color w:val="000000"/>
          <w:sz w:val="20"/>
          <w:szCs w:val="20"/>
          <w:shd w:val="clear" w:color="auto" w:fill="FFFFFF"/>
        </w:rPr>
        <w:t xml:space="preserve"> ResourceDispatcherHostImp. </w:t>
      </w:r>
      <w:r w:rsidR="00980876">
        <w:rPr>
          <w:rStyle w:val="a5"/>
          <w:rFonts w:asciiTheme="majorHAnsi" w:hAnsiTheme="majorHAnsi"/>
          <w:b w:val="0"/>
        </w:rPr>
        <w:t>”</w:t>
      </w:r>
      <w:r w:rsidR="00980876" w:rsidRPr="00980876">
        <w:rPr>
          <w:rStyle w:val="a5"/>
          <w:rFonts w:asciiTheme="majorHAnsi" w:hAnsiTheme="majorHAnsi"/>
          <w:b w:val="0"/>
          <w:color w:val="FF0000"/>
        </w:rPr>
        <w:t xml:space="preserve"> </w:t>
      </w:r>
      <w:r w:rsidR="00980876" w:rsidRPr="00A34ECF">
        <w:rPr>
          <w:rStyle w:val="a5"/>
          <w:rFonts w:asciiTheme="majorHAnsi" w:hAnsiTheme="majorHAnsi"/>
          <w:b w:val="0"/>
          <w:color w:val="FF0000"/>
        </w:rPr>
        <w:t>ResourceHostMsg_RequestResource</w:t>
      </w:r>
      <w:r w:rsidR="00DA004B">
        <w:rPr>
          <w:rStyle w:val="a5"/>
          <w:rFonts w:asciiTheme="majorHAnsi" w:hAnsiTheme="majorHAnsi"/>
          <w:b w:val="0"/>
          <w:color w:val="FF0000"/>
        </w:rPr>
        <w:t xml:space="preserve"> </w:t>
      </w:r>
      <w:r w:rsidR="00980876">
        <w:rPr>
          <w:rStyle w:val="a5"/>
          <w:rFonts w:asciiTheme="majorHAnsi" w:hAnsiTheme="majorHAnsi"/>
          <w:b w:val="0"/>
        </w:rPr>
        <w:t>”</w:t>
      </w:r>
      <w:r w:rsidR="00980876">
        <w:rPr>
          <w:rStyle w:val="a5"/>
          <w:rFonts w:asciiTheme="majorHAnsi" w:hAnsiTheme="majorHAnsi" w:hint="eastAsia"/>
          <w:b w:val="0"/>
        </w:rPr>
        <w:t>消息</w:t>
      </w:r>
      <w:r w:rsidR="00DA004B">
        <w:rPr>
          <w:rStyle w:val="a5"/>
          <w:rFonts w:asciiTheme="majorHAnsi" w:hAnsiTheme="majorHAnsi" w:hint="eastAsia"/>
          <w:b w:val="0"/>
        </w:rPr>
        <w:t>会</w:t>
      </w:r>
      <w:r w:rsidR="00DA004B">
        <w:rPr>
          <w:rStyle w:val="a5"/>
          <w:rFonts w:asciiTheme="majorHAnsi" w:hAnsiTheme="majorHAnsi"/>
          <w:b w:val="0"/>
        </w:rPr>
        <w:t>由</w:t>
      </w:r>
      <w:r w:rsidR="00980876">
        <w:rPr>
          <w:rStyle w:val="a5"/>
          <w:rFonts w:asciiTheme="majorHAnsi" w:hAnsiTheme="majorHAnsi" w:hint="eastAsia"/>
          <w:b w:val="0"/>
        </w:rPr>
        <w:t xml:space="preserve"> </w:t>
      </w:r>
      <w:r w:rsidR="00980876" w:rsidRPr="00980876">
        <w:rPr>
          <w:rStyle w:val="a5"/>
          <w:rFonts w:asciiTheme="majorHAnsi" w:hAnsiTheme="majorHAnsi" w:hint="eastAsia"/>
          <w:b w:val="0"/>
        </w:rPr>
        <w:t>ResourceDispatcherHostImpl</w:t>
      </w:r>
      <w:r w:rsidR="00DA004B">
        <w:rPr>
          <w:rStyle w:val="a5"/>
          <w:rFonts w:asciiTheme="majorHAnsi" w:hAnsiTheme="majorHAnsi"/>
          <w:b w:val="0"/>
        </w:rPr>
        <w:t xml:space="preserve"> </w:t>
      </w:r>
      <w:r w:rsidR="00980876" w:rsidRPr="00980876">
        <w:rPr>
          <w:rStyle w:val="a5"/>
          <w:rFonts w:asciiTheme="majorHAnsi" w:hAnsiTheme="majorHAnsi" w:hint="eastAsia"/>
          <w:b w:val="0"/>
        </w:rPr>
        <w:t>::</w:t>
      </w:r>
      <w:r w:rsidR="00DA004B">
        <w:rPr>
          <w:rStyle w:val="a5"/>
          <w:rFonts w:asciiTheme="majorHAnsi" w:hAnsiTheme="majorHAnsi"/>
          <w:b w:val="0"/>
        </w:rPr>
        <w:t xml:space="preserve"> </w:t>
      </w:r>
      <w:r w:rsidR="00980876" w:rsidRPr="00980876">
        <w:rPr>
          <w:rStyle w:val="a5"/>
          <w:rFonts w:asciiTheme="majorHAnsi" w:hAnsiTheme="majorHAnsi" w:hint="eastAsia"/>
          <w:b w:val="0"/>
        </w:rPr>
        <w:t>OnRequestResource</w:t>
      </w:r>
      <w:r w:rsidR="00980876">
        <w:rPr>
          <w:rStyle w:val="a5"/>
          <w:rFonts w:asciiTheme="majorHAnsi" w:hAnsiTheme="majorHAnsi" w:hint="eastAsia"/>
          <w:b w:val="0"/>
        </w:rPr>
        <w:t>会</w:t>
      </w:r>
      <w:r w:rsidR="00980876">
        <w:rPr>
          <w:rStyle w:val="a5"/>
          <w:rFonts w:asciiTheme="majorHAnsi" w:hAnsiTheme="majorHAnsi"/>
          <w:b w:val="0"/>
        </w:rPr>
        <w:t>进行处理</w:t>
      </w:r>
      <w:r w:rsidR="00980876">
        <w:rPr>
          <w:rStyle w:val="a5"/>
          <w:rFonts w:asciiTheme="majorHAnsi" w:hAnsiTheme="majorHAnsi" w:hint="eastAsia"/>
          <w:b w:val="0"/>
        </w:rPr>
        <w:t xml:space="preserve">, </w:t>
      </w:r>
      <w:r w:rsidR="00980876">
        <w:rPr>
          <w:rStyle w:val="a5"/>
          <w:rFonts w:asciiTheme="majorHAnsi" w:hAnsiTheme="majorHAnsi" w:hint="eastAsia"/>
          <w:b w:val="0"/>
        </w:rPr>
        <w:t>最终</w:t>
      </w:r>
      <w:r w:rsidR="00980876">
        <w:rPr>
          <w:rStyle w:val="a5"/>
          <w:rFonts w:asciiTheme="majorHAnsi" w:hAnsiTheme="majorHAnsi"/>
          <w:b w:val="0"/>
        </w:rPr>
        <w:t>启动请求</w:t>
      </w:r>
      <w:r w:rsidR="00980876">
        <w:rPr>
          <w:rStyle w:val="a5"/>
          <w:rFonts w:asciiTheme="majorHAnsi" w:hAnsiTheme="majorHAnsi" w:hint="eastAsia"/>
          <w:b w:val="0"/>
        </w:rPr>
        <w:t xml:space="preserve">. </w:t>
      </w:r>
      <w:r w:rsidR="00980876">
        <w:rPr>
          <w:rStyle w:val="a5"/>
          <w:rFonts w:asciiTheme="majorHAnsi" w:hAnsiTheme="majorHAnsi"/>
          <w:b w:val="0"/>
        </w:rPr>
        <w:t>(</w:t>
      </w:r>
      <w:r w:rsidR="00980876">
        <w:rPr>
          <w:rStyle w:val="a5"/>
          <w:rFonts w:asciiTheme="majorHAnsi" w:hAnsiTheme="majorHAnsi" w:hint="eastAsia"/>
          <w:b w:val="0"/>
        </w:rPr>
        <w:t>貌似</w:t>
      </w:r>
      <w:r w:rsidR="00980876">
        <w:rPr>
          <w:rStyle w:val="a5"/>
          <w:rFonts w:asciiTheme="majorHAnsi" w:hAnsiTheme="majorHAnsi"/>
          <w:b w:val="0"/>
        </w:rPr>
        <w:t>同步异步都会调到</w:t>
      </w:r>
      <w:r w:rsidR="00980876">
        <w:rPr>
          <w:rStyle w:val="a5"/>
          <w:rFonts w:asciiTheme="majorHAnsi" w:hAnsiTheme="majorHAnsi" w:hint="eastAsia"/>
          <w:b w:val="0"/>
        </w:rPr>
        <w:t xml:space="preserve">ResourceDispatcherHostImpl::BeginRequest). </w:t>
      </w:r>
    </w:p>
    <w:p w14:paraId="1961108B" w14:textId="77777777" w:rsidR="000028E1" w:rsidRDefault="000028E1" w:rsidP="000028E1">
      <w:pPr>
        <w:rPr>
          <w:rStyle w:val="a5"/>
          <w:rFonts w:asciiTheme="majorHAnsi" w:hAnsiTheme="majorHAnsi"/>
          <w:b w:val="0"/>
        </w:rPr>
      </w:pPr>
    </w:p>
    <w:p w14:paraId="16F39328" w14:textId="77777777" w:rsidR="000028E1" w:rsidRDefault="000028E1" w:rsidP="000028E1">
      <w:pPr>
        <w:rPr>
          <w:rStyle w:val="a5"/>
          <w:rFonts w:asciiTheme="majorHAnsi" w:hAnsiTheme="majorHAnsi"/>
          <w:b w:val="0"/>
        </w:rPr>
      </w:pPr>
      <w:r>
        <w:rPr>
          <w:rStyle w:val="a5"/>
          <w:rFonts w:asciiTheme="majorHAnsi" w:hAnsiTheme="majorHAnsi"/>
          <w:b w:val="0"/>
        </w:rPr>
        <w:t>ResourceDispatcherHostImpl</w:t>
      </w:r>
      <w:r>
        <w:rPr>
          <w:rStyle w:val="a5"/>
          <w:rFonts w:asciiTheme="majorHAnsi" w:hAnsiTheme="majorHAnsi" w:hint="eastAsia"/>
          <w:b w:val="0"/>
        </w:rPr>
        <w:t>接收</w:t>
      </w:r>
      <w:r>
        <w:rPr>
          <w:rStyle w:val="a5"/>
          <w:rFonts w:asciiTheme="majorHAnsi" w:hAnsiTheme="majorHAnsi"/>
          <w:b w:val="0"/>
        </w:rPr>
        <w:t>到消息后会先</w:t>
      </w:r>
      <w:r>
        <w:rPr>
          <w:rStyle w:val="a5"/>
          <w:rFonts w:asciiTheme="majorHAnsi" w:hAnsiTheme="majorHAnsi" w:hint="eastAsia"/>
          <w:b w:val="0"/>
        </w:rPr>
        <w:t>做一些处理</w:t>
      </w:r>
      <w:r>
        <w:rPr>
          <w:rStyle w:val="a5"/>
          <w:rFonts w:asciiTheme="majorHAnsi" w:hAnsiTheme="majorHAnsi" w:hint="eastAsia"/>
          <w:b w:val="0"/>
        </w:rPr>
        <w:t>, scheme</w:t>
      </w:r>
      <w:r>
        <w:rPr>
          <w:rStyle w:val="a5"/>
          <w:rFonts w:asciiTheme="majorHAnsi" w:hAnsiTheme="majorHAnsi" w:hint="eastAsia"/>
          <w:b w:val="0"/>
        </w:rPr>
        <w:t>判断</w:t>
      </w:r>
      <w:r>
        <w:rPr>
          <w:rStyle w:val="a5"/>
          <w:rFonts w:asciiTheme="majorHAnsi" w:hAnsiTheme="majorHAnsi" w:hint="eastAsia"/>
          <w:b w:val="0"/>
        </w:rPr>
        <w:t xml:space="preserve">, </w:t>
      </w:r>
      <w:r>
        <w:rPr>
          <w:rStyle w:val="a5"/>
          <w:rFonts w:asciiTheme="majorHAnsi" w:hAnsiTheme="majorHAnsi" w:hint="eastAsia"/>
          <w:b w:val="0"/>
        </w:rPr>
        <w:t>寻找</w:t>
      </w:r>
      <w:r>
        <w:rPr>
          <w:rStyle w:val="a5"/>
          <w:rFonts w:asciiTheme="majorHAnsi" w:hAnsiTheme="majorHAnsi" w:hint="eastAsia"/>
          <w:b w:val="0"/>
        </w:rPr>
        <w:t xml:space="preserve">ResourceLoader, </w:t>
      </w:r>
      <w:r>
        <w:rPr>
          <w:rStyle w:val="a5"/>
          <w:rFonts w:asciiTheme="majorHAnsi" w:hAnsiTheme="majorHAnsi" w:hint="eastAsia"/>
          <w:b w:val="0"/>
        </w:rPr>
        <w:t>绑定</w:t>
      </w:r>
      <w:r>
        <w:rPr>
          <w:rStyle w:val="a5"/>
          <w:rFonts w:asciiTheme="majorHAnsi" w:hAnsiTheme="majorHAnsi" w:hint="eastAsia"/>
          <w:b w:val="0"/>
        </w:rPr>
        <w:t>ResourceHandler</w:t>
      </w:r>
      <w:r>
        <w:rPr>
          <w:rStyle w:val="a5"/>
          <w:rFonts w:asciiTheme="majorHAnsi" w:hAnsiTheme="majorHAnsi" w:hint="eastAsia"/>
          <w:b w:val="0"/>
        </w:rPr>
        <w:t>到</w:t>
      </w:r>
      <w:r>
        <w:rPr>
          <w:rStyle w:val="a5"/>
          <w:rFonts w:asciiTheme="majorHAnsi" w:hAnsiTheme="majorHAnsi" w:hint="eastAsia"/>
          <w:b w:val="0"/>
        </w:rPr>
        <w:t>URLRequest</w:t>
      </w:r>
      <w:r>
        <w:rPr>
          <w:rStyle w:val="a5"/>
          <w:rFonts w:asciiTheme="majorHAnsi" w:hAnsiTheme="majorHAnsi"/>
          <w:b w:val="0"/>
        </w:rPr>
        <w:t xml:space="preserve"> (ResourceHandler</w:t>
      </w:r>
      <w:r>
        <w:rPr>
          <w:rStyle w:val="a5"/>
          <w:rFonts w:asciiTheme="majorHAnsi" w:hAnsiTheme="majorHAnsi" w:hint="eastAsia"/>
          <w:b w:val="0"/>
        </w:rPr>
        <w:t>会处理</w:t>
      </w:r>
      <w:r>
        <w:rPr>
          <w:rStyle w:val="a5"/>
          <w:rFonts w:asciiTheme="majorHAnsi" w:hAnsiTheme="majorHAnsi"/>
          <w:b w:val="0"/>
        </w:rPr>
        <w:t>这个</w:t>
      </w:r>
      <w:r>
        <w:rPr>
          <w:rStyle w:val="a5"/>
          <w:rFonts w:asciiTheme="majorHAnsi" w:hAnsiTheme="majorHAnsi" w:hint="eastAsia"/>
          <w:b w:val="0"/>
        </w:rPr>
        <w:t>URLRequest</w:t>
      </w:r>
      <w:r>
        <w:rPr>
          <w:rStyle w:val="a5"/>
          <w:rFonts w:asciiTheme="majorHAnsi" w:hAnsiTheme="majorHAnsi" w:hint="eastAsia"/>
          <w:b w:val="0"/>
        </w:rPr>
        <w:t>的</w:t>
      </w:r>
      <w:r>
        <w:rPr>
          <w:rStyle w:val="a5"/>
          <w:rFonts w:asciiTheme="majorHAnsi" w:hAnsiTheme="majorHAnsi"/>
          <w:b w:val="0"/>
        </w:rPr>
        <w:t>网络事件</w:t>
      </w:r>
      <w:r>
        <w:rPr>
          <w:rStyle w:val="a5"/>
          <w:rFonts w:asciiTheme="majorHAnsi" w:hAnsiTheme="majorHAnsi" w:hint="eastAsia"/>
          <w:b w:val="0"/>
        </w:rPr>
        <w:t xml:space="preserve">, </w:t>
      </w:r>
      <w:r w:rsidRPr="00E84BAA">
        <w:rPr>
          <w:rStyle w:val="a5"/>
          <w:rFonts w:asciiTheme="majorHAnsi" w:hAnsiTheme="majorHAnsi" w:hint="eastAsia"/>
          <w:b w:val="0"/>
        </w:rPr>
        <w:t>使用</w:t>
      </w:r>
      <w:r w:rsidRPr="00E84BAA">
        <w:rPr>
          <w:rStyle w:val="a5"/>
          <w:rFonts w:asciiTheme="majorHAnsi" w:hAnsiTheme="majorHAnsi" w:hint="eastAsia"/>
          <w:b w:val="0"/>
        </w:rPr>
        <w:t>SyncResourceHandle</w:t>
      </w:r>
      <w:r w:rsidRPr="00E84BAA">
        <w:rPr>
          <w:rStyle w:val="a5"/>
          <w:rFonts w:asciiTheme="majorHAnsi" w:hAnsiTheme="majorHAnsi" w:hint="eastAsia"/>
          <w:b w:val="0"/>
        </w:rPr>
        <w:t>和</w:t>
      </w:r>
      <w:r w:rsidRPr="00E84BAA">
        <w:rPr>
          <w:rStyle w:val="a5"/>
          <w:rFonts w:asciiTheme="majorHAnsi" w:hAnsiTheme="majorHAnsi" w:hint="eastAsia"/>
          <w:b w:val="0"/>
        </w:rPr>
        <w:t>AsyncResourceHandle</w:t>
      </w:r>
      <w:r w:rsidRPr="00E84BAA">
        <w:rPr>
          <w:rStyle w:val="a5"/>
          <w:rFonts w:asciiTheme="majorHAnsi" w:hAnsiTheme="majorHAnsi" w:hint="eastAsia"/>
          <w:b w:val="0"/>
        </w:rPr>
        <w:t>来向</w:t>
      </w:r>
      <w:r>
        <w:rPr>
          <w:rStyle w:val="a5"/>
          <w:rFonts w:asciiTheme="majorHAnsi" w:hAnsiTheme="majorHAnsi" w:hint="eastAsia"/>
          <w:b w:val="0"/>
        </w:rPr>
        <w:t>渲染</w:t>
      </w:r>
      <w:r w:rsidRPr="00E84BAA">
        <w:rPr>
          <w:rStyle w:val="a5"/>
          <w:rFonts w:asciiTheme="majorHAnsi" w:hAnsiTheme="majorHAnsi" w:hint="eastAsia"/>
          <w:b w:val="0"/>
        </w:rPr>
        <w:t>进程发送状态消息，并接受</w:t>
      </w:r>
      <w:r>
        <w:rPr>
          <w:rStyle w:val="a5"/>
          <w:rFonts w:asciiTheme="majorHAnsi" w:hAnsiTheme="majorHAnsi" w:hint="eastAsia"/>
          <w:b w:val="0"/>
        </w:rPr>
        <w:t>渲染</w:t>
      </w:r>
      <w:r w:rsidRPr="00E84BAA">
        <w:rPr>
          <w:rStyle w:val="a5"/>
          <w:rFonts w:asciiTheme="majorHAnsi" w:hAnsiTheme="majorHAnsi" w:hint="eastAsia"/>
          <w:b w:val="0"/>
        </w:rPr>
        <w:t>进程对这些消息的反馈</w:t>
      </w:r>
      <w:r>
        <w:rPr>
          <w:rStyle w:val="a5"/>
          <w:rFonts w:asciiTheme="majorHAnsi" w:hAnsiTheme="majorHAnsi" w:hint="eastAsia"/>
          <w:b w:val="0"/>
        </w:rPr>
        <w:t xml:space="preserve">). </w:t>
      </w:r>
    </w:p>
    <w:p w14:paraId="4782C8F0" w14:textId="77777777" w:rsidR="00FF2E32" w:rsidRDefault="00FF2E32" w:rsidP="003A6E29">
      <w:pPr>
        <w:rPr>
          <w:rStyle w:val="a5"/>
          <w:rFonts w:asciiTheme="majorHAnsi" w:hAnsiTheme="majorHAnsi"/>
          <w:b w:val="0"/>
        </w:rPr>
      </w:pPr>
    </w:p>
    <w:p w14:paraId="3AB21ED8" w14:textId="7E856531" w:rsidR="00D70513" w:rsidRDefault="00D70513" w:rsidP="003A6E29">
      <w:pPr>
        <w:rPr>
          <w:rStyle w:val="a5"/>
          <w:rFonts w:asciiTheme="majorHAnsi" w:hAnsiTheme="majorHAnsi"/>
          <w:b w:val="0"/>
        </w:rPr>
      </w:pPr>
      <w:r>
        <w:rPr>
          <w:rStyle w:val="a5"/>
          <w:rFonts w:asciiTheme="majorHAnsi" w:hAnsiTheme="majorHAnsi"/>
          <w:b w:val="0"/>
        </w:rPr>
        <w:t>ResourceDispatcherHost</w:t>
      </w:r>
      <w:r>
        <w:rPr>
          <w:rStyle w:val="a5"/>
          <w:rFonts w:asciiTheme="majorHAnsi" w:hAnsiTheme="majorHAnsi" w:hint="eastAsia"/>
          <w:b w:val="0"/>
        </w:rPr>
        <w:t>最后</w:t>
      </w:r>
      <w:r>
        <w:rPr>
          <w:rStyle w:val="a5"/>
          <w:rFonts w:asciiTheme="majorHAnsi" w:hAnsiTheme="majorHAnsi"/>
          <w:b w:val="0"/>
        </w:rPr>
        <w:t>会调用</w:t>
      </w:r>
      <w:r>
        <w:rPr>
          <w:rStyle w:val="a5"/>
          <w:rFonts w:asciiTheme="majorHAnsi" w:hAnsiTheme="majorHAnsi" w:hint="eastAsia"/>
          <w:b w:val="0"/>
        </w:rPr>
        <w:t>content::ResourceLoader</w:t>
      </w:r>
      <w:r>
        <w:rPr>
          <w:rStyle w:val="a5"/>
          <w:rFonts w:asciiTheme="majorHAnsi" w:hAnsiTheme="majorHAnsi" w:hint="eastAsia"/>
          <w:b w:val="0"/>
        </w:rPr>
        <w:t>来</w:t>
      </w:r>
      <w:r w:rsidR="00FF2E32">
        <w:rPr>
          <w:rFonts w:ascii="Arial" w:hAnsi="Arial" w:cs="Arial"/>
          <w:color w:val="000000"/>
          <w:sz w:val="20"/>
          <w:szCs w:val="20"/>
          <w:shd w:val="clear" w:color="auto" w:fill="FFFFFF"/>
        </w:rPr>
        <w:t>承担</w:t>
      </w:r>
      <w:r w:rsidR="00FF2E32">
        <w:rPr>
          <w:rFonts w:ascii="Arial" w:hAnsi="Arial" w:cs="Arial"/>
          <w:color w:val="000000"/>
          <w:sz w:val="20"/>
          <w:szCs w:val="20"/>
          <w:shd w:val="clear" w:color="auto" w:fill="FFFFFF"/>
        </w:rPr>
        <w:t>Browser</w:t>
      </w:r>
      <w:r w:rsidR="00FF2E32">
        <w:rPr>
          <w:rFonts w:ascii="Arial" w:hAnsi="Arial" w:cs="Arial"/>
          <w:color w:val="000000"/>
          <w:sz w:val="20"/>
          <w:szCs w:val="20"/>
          <w:shd w:val="clear" w:color="auto" w:fill="FFFFFF"/>
        </w:rPr>
        <w:t>进程中的对资源的总体管理任务</w:t>
      </w:r>
      <w:r w:rsidR="00FF2E32">
        <w:rPr>
          <w:rFonts w:ascii="Arial" w:hAnsi="Arial" w:cs="Arial"/>
          <w:color w:val="000000"/>
          <w:sz w:val="20"/>
          <w:szCs w:val="20"/>
          <w:shd w:val="clear" w:color="auto" w:fill="FFFFFF"/>
        </w:rPr>
        <w:t xml:space="preserve">, </w:t>
      </w:r>
      <w:r w:rsidR="00FF2E32">
        <w:rPr>
          <w:rFonts w:ascii="Arial" w:hAnsi="Arial" w:cs="Arial"/>
          <w:color w:val="000000"/>
          <w:sz w:val="20"/>
          <w:szCs w:val="20"/>
          <w:shd w:val="clear" w:color="auto" w:fill="FFFFFF"/>
        </w:rPr>
        <w:t>对于同步和异步两种资源请求方式</w:t>
      </w:r>
      <w:r w:rsidR="00BC08CD">
        <w:rPr>
          <w:rStyle w:val="a5"/>
          <w:rFonts w:asciiTheme="majorHAnsi" w:hAnsiTheme="majorHAnsi" w:hint="eastAsia"/>
          <w:b w:val="0"/>
        </w:rPr>
        <w:t xml:space="preserve">, </w:t>
      </w:r>
      <w:r w:rsidR="00BC08CD">
        <w:rPr>
          <w:rStyle w:val="a5"/>
          <w:rFonts w:asciiTheme="majorHAnsi" w:hAnsiTheme="majorHAnsi" w:hint="eastAsia"/>
          <w:b w:val="0"/>
        </w:rPr>
        <w:t>包括</w:t>
      </w:r>
      <w:r w:rsidR="00693DA8">
        <w:rPr>
          <w:rStyle w:val="a5"/>
          <w:rFonts w:asciiTheme="majorHAnsi" w:hAnsiTheme="majorHAnsi" w:hint="eastAsia"/>
          <w:b w:val="0"/>
        </w:rPr>
        <w:t>调用</w:t>
      </w:r>
      <w:r w:rsidR="00693DA8">
        <w:rPr>
          <w:rStyle w:val="a5"/>
          <w:rFonts w:asciiTheme="majorHAnsi" w:hAnsiTheme="majorHAnsi" w:hint="eastAsia"/>
          <w:b w:val="0"/>
        </w:rPr>
        <w:t>URLRequest-&gt;Start()</w:t>
      </w:r>
      <w:r>
        <w:rPr>
          <w:rStyle w:val="a5"/>
          <w:rFonts w:asciiTheme="majorHAnsi" w:hAnsiTheme="majorHAnsi" w:hint="eastAsia"/>
          <w:b w:val="0"/>
        </w:rPr>
        <w:t>. Content::ResourceLoader</w:t>
      </w:r>
      <w:r>
        <w:rPr>
          <w:rStyle w:val="a5"/>
          <w:rFonts w:asciiTheme="majorHAnsi" w:hAnsiTheme="majorHAnsi" w:hint="eastAsia"/>
          <w:b w:val="0"/>
        </w:rPr>
        <w:t>是</w:t>
      </w:r>
      <w:r>
        <w:rPr>
          <w:rStyle w:val="a5"/>
          <w:rFonts w:asciiTheme="majorHAnsi" w:hAnsiTheme="majorHAnsi" w:hint="eastAsia"/>
          <w:b w:val="0"/>
        </w:rPr>
        <w:t>Chrome</w:t>
      </w:r>
      <w:r>
        <w:rPr>
          <w:rStyle w:val="a5"/>
          <w:rFonts w:asciiTheme="majorHAnsi" w:hAnsiTheme="majorHAnsi" w:hint="eastAsia"/>
          <w:b w:val="0"/>
        </w:rPr>
        <w:t>实际</w:t>
      </w:r>
      <w:r>
        <w:rPr>
          <w:rStyle w:val="a5"/>
          <w:rFonts w:asciiTheme="majorHAnsi" w:hAnsiTheme="majorHAnsi"/>
          <w:b w:val="0"/>
        </w:rPr>
        <w:t>的资源加载类</w:t>
      </w:r>
      <w:r>
        <w:rPr>
          <w:rStyle w:val="a5"/>
          <w:rFonts w:asciiTheme="majorHAnsi" w:hAnsiTheme="majorHAnsi" w:hint="eastAsia"/>
          <w:b w:val="0"/>
        </w:rPr>
        <w:t xml:space="preserve">, </w:t>
      </w:r>
      <w:r>
        <w:rPr>
          <w:rStyle w:val="a5"/>
          <w:rFonts w:asciiTheme="majorHAnsi" w:hAnsiTheme="majorHAnsi" w:hint="eastAsia"/>
          <w:b w:val="0"/>
        </w:rPr>
        <w:t>它</w:t>
      </w:r>
      <w:r>
        <w:rPr>
          <w:rStyle w:val="a5"/>
          <w:rFonts w:asciiTheme="majorHAnsi" w:hAnsiTheme="majorHAnsi"/>
          <w:b w:val="0"/>
        </w:rPr>
        <w:t>负责管理请求到网络</w:t>
      </w:r>
      <w:r>
        <w:rPr>
          <w:rStyle w:val="a5"/>
          <w:rFonts w:asciiTheme="majorHAnsi" w:hAnsiTheme="majorHAnsi" w:hint="eastAsia"/>
          <w:b w:val="0"/>
        </w:rPr>
        <w:t xml:space="preserve">, </w:t>
      </w:r>
      <w:r>
        <w:rPr>
          <w:rStyle w:val="a5"/>
          <w:rFonts w:asciiTheme="majorHAnsi" w:hAnsiTheme="majorHAnsi" w:hint="eastAsia"/>
          <w:b w:val="0"/>
        </w:rPr>
        <w:t>从</w:t>
      </w:r>
      <w:r>
        <w:rPr>
          <w:rStyle w:val="a5"/>
          <w:rFonts w:asciiTheme="majorHAnsi" w:hAnsiTheme="majorHAnsi"/>
          <w:b w:val="0"/>
        </w:rPr>
        <w:t>网络过来的认证请求</w:t>
      </w:r>
      <w:r>
        <w:rPr>
          <w:rStyle w:val="a5"/>
          <w:rFonts w:asciiTheme="majorHAnsi" w:hAnsiTheme="majorHAnsi" w:hint="eastAsia"/>
          <w:b w:val="0"/>
        </w:rPr>
        <w:t xml:space="preserve">, </w:t>
      </w:r>
      <w:r>
        <w:rPr>
          <w:rStyle w:val="a5"/>
          <w:rFonts w:asciiTheme="majorHAnsi" w:hAnsiTheme="majorHAnsi" w:hint="eastAsia"/>
          <w:b w:val="0"/>
        </w:rPr>
        <w:t>服务器</w:t>
      </w:r>
      <w:r>
        <w:rPr>
          <w:rStyle w:val="a5"/>
          <w:rFonts w:asciiTheme="majorHAnsi" w:hAnsiTheme="majorHAnsi"/>
          <w:b w:val="0"/>
        </w:rPr>
        <w:t>的回复等工作</w:t>
      </w:r>
      <w:r>
        <w:rPr>
          <w:rStyle w:val="a5"/>
          <w:rFonts w:asciiTheme="majorHAnsi" w:hAnsiTheme="majorHAnsi" w:hint="eastAsia"/>
          <w:b w:val="0"/>
        </w:rPr>
        <w:t xml:space="preserve">. </w:t>
      </w:r>
      <w:r w:rsidR="005062F2">
        <w:rPr>
          <w:rStyle w:val="a5"/>
          <w:rFonts w:asciiTheme="majorHAnsi" w:hAnsiTheme="majorHAnsi" w:hint="eastAsia"/>
          <w:b w:val="0"/>
        </w:rPr>
        <w:t>每项</w:t>
      </w:r>
      <w:r w:rsidR="005062F2">
        <w:rPr>
          <w:rStyle w:val="a5"/>
          <w:rFonts w:asciiTheme="majorHAnsi" w:hAnsiTheme="majorHAnsi"/>
          <w:b w:val="0"/>
        </w:rPr>
        <w:t>工作都有更细分的类来处理</w:t>
      </w:r>
      <w:r w:rsidR="005062F2">
        <w:rPr>
          <w:rStyle w:val="a5"/>
          <w:rFonts w:asciiTheme="majorHAnsi" w:hAnsiTheme="majorHAnsi" w:hint="eastAsia"/>
          <w:b w:val="0"/>
        </w:rPr>
        <w:t xml:space="preserve">, </w:t>
      </w:r>
      <w:r w:rsidR="005062F2">
        <w:rPr>
          <w:rStyle w:val="a5"/>
          <w:rFonts w:asciiTheme="majorHAnsi" w:hAnsiTheme="majorHAnsi" w:hint="eastAsia"/>
          <w:b w:val="0"/>
        </w:rPr>
        <w:t>但是</w:t>
      </w:r>
      <w:r w:rsidR="005062F2">
        <w:rPr>
          <w:rStyle w:val="a5"/>
          <w:rFonts w:asciiTheme="majorHAnsi" w:hAnsiTheme="majorHAnsi" w:hint="eastAsia"/>
          <w:b w:val="0"/>
        </w:rPr>
        <w:t>ResourceLoader</w:t>
      </w:r>
      <w:r w:rsidR="005062F2">
        <w:rPr>
          <w:rStyle w:val="a5"/>
          <w:rFonts w:asciiTheme="majorHAnsi" w:hAnsiTheme="majorHAnsi" w:hint="eastAsia"/>
          <w:b w:val="0"/>
        </w:rPr>
        <w:t>来</w:t>
      </w:r>
      <w:r w:rsidR="005062F2">
        <w:rPr>
          <w:rStyle w:val="a5"/>
          <w:rFonts w:asciiTheme="majorHAnsi" w:hAnsiTheme="majorHAnsi"/>
          <w:b w:val="0"/>
        </w:rPr>
        <w:t>管理这些</w:t>
      </w:r>
      <w:r w:rsidR="005062F2">
        <w:rPr>
          <w:rStyle w:val="a5"/>
          <w:rFonts w:asciiTheme="majorHAnsi" w:hAnsiTheme="majorHAnsi" w:hint="eastAsia"/>
          <w:b w:val="0"/>
        </w:rPr>
        <w:t>.</w:t>
      </w:r>
      <w:r w:rsidR="000161F1">
        <w:rPr>
          <w:rStyle w:val="a5"/>
          <w:rFonts w:asciiTheme="majorHAnsi" w:hAnsiTheme="majorHAnsi"/>
          <w:b w:val="0"/>
        </w:rPr>
        <w:t xml:space="preserve"> </w:t>
      </w:r>
    </w:p>
    <w:p w14:paraId="3FFDA8DE" w14:textId="77777777" w:rsidR="00980876" w:rsidRPr="00BB0D2C" w:rsidRDefault="00980876" w:rsidP="003A6E29">
      <w:pPr>
        <w:rPr>
          <w:rStyle w:val="a5"/>
          <w:rFonts w:asciiTheme="majorHAnsi" w:hAnsiTheme="majorHAnsi"/>
          <w:b w:val="0"/>
        </w:rPr>
      </w:pPr>
    </w:p>
    <w:p w14:paraId="365C7754" w14:textId="7BCD4C5B" w:rsidR="00183B86" w:rsidRPr="005B5D00" w:rsidRDefault="00E936D8" w:rsidP="005B5D00">
      <w:pPr>
        <w:pStyle w:val="aa"/>
        <w:numPr>
          <w:ilvl w:val="0"/>
          <w:numId w:val="1"/>
        </w:numPr>
        <w:ind w:firstLineChars="0"/>
        <w:rPr>
          <w:rStyle w:val="a5"/>
          <w:rFonts w:asciiTheme="majorHAnsi" w:hAnsiTheme="majorHAnsi"/>
          <w:b w:val="0"/>
        </w:rPr>
      </w:pPr>
      <w:r w:rsidRPr="005B5D00">
        <w:rPr>
          <w:rStyle w:val="a5"/>
          <w:rFonts w:asciiTheme="majorHAnsi" w:hAnsiTheme="majorHAnsi" w:hint="eastAsia"/>
          <w:b w:val="0"/>
        </w:rPr>
        <w:t>U</w:t>
      </w:r>
      <w:r w:rsidRPr="005B5D00">
        <w:rPr>
          <w:rStyle w:val="a5"/>
          <w:rFonts w:asciiTheme="majorHAnsi" w:hAnsiTheme="majorHAnsi"/>
          <w:b w:val="0"/>
        </w:rPr>
        <w:t>RLRequest</w:t>
      </w:r>
      <w:r w:rsidRPr="005B5D00">
        <w:rPr>
          <w:rStyle w:val="a5"/>
          <w:rFonts w:asciiTheme="majorHAnsi" w:hAnsiTheme="majorHAnsi" w:hint="eastAsia"/>
          <w:b w:val="0"/>
        </w:rPr>
        <w:t>启动</w:t>
      </w:r>
      <w:r w:rsidRPr="005B5D00">
        <w:rPr>
          <w:rStyle w:val="a5"/>
          <w:rFonts w:asciiTheme="majorHAnsi" w:hAnsiTheme="majorHAnsi"/>
          <w:b w:val="0"/>
        </w:rPr>
        <w:t>之后</w:t>
      </w:r>
      <w:r w:rsidRPr="005B5D00">
        <w:rPr>
          <w:rStyle w:val="a5"/>
          <w:rFonts w:asciiTheme="majorHAnsi" w:hAnsiTheme="majorHAnsi" w:hint="eastAsia"/>
          <w:b w:val="0"/>
        </w:rPr>
        <w:t xml:space="preserve">, </w:t>
      </w:r>
      <w:r w:rsidR="00A3454B" w:rsidRPr="005B5D00">
        <w:rPr>
          <w:rStyle w:val="a5"/>
          <w:rFonts w:asciiTheme="majorHAnsi" w:hAnsiTheme="majorHAnsi" w:hint="eastAsia"/>
          <w:b w:val="0"/>
        </w:rPr>
        <w:t>如下图</w:t>
      </w:r>
      <w:r w:rsidR="00A3454B" w:rsidRPr="005B5D00">
        <w:rPr>
          <w:rStyle w:val="a5"/>
          <w:rFonts w:asciiTheme="majorHAnsi" w:hAnsiTheme="majorHAnsi"/>
          <w:b w:val="0"/>
        </w:rPr>
        <w:t>所示</w:t>
      </w:r>
      <w:r w:rsidR="00A3454B" w:rsidRPr="005B5D00">
        <w:rPr>
          <w:rStyle w:val="a5"/>
          <w:rFonts w:asciiTheme="majorHAnsi" w:hAnsiTheme="majorHAnsi" w:hint="eastAsia"/>
          <w:b w:val="0"/>
        </w:rPr>
        <w:t xml:space="preserve">, </w:t>
      </w:r>
      <w:r w:rsidR="00A3454B" w:rsidRPr="005B5D00">
        <w:rPr>
          <w:rStyle w:val="a5"/>
          <w:rFonts w:asciiTheme="majorHAnsi" w:hAnsiTheme="majorHAnsi" w:hint="eastAsia"/>
          <w:b w:val="0"/>
        </w:rPr>
        <w:t>会</w:t>
      </w:r>
      <w:r w:rsidR="00A3454B" w:rsidRPr="005B5D00">
        <w:rPr>
          <w:rStyle w:val="a5"/>
          <w:rFonts w:asciiTheme="majorHAnsi" w:hAnsiTheme="majorHAnsi"/>
          <w:b w:val="0"/>
        </w:rPr>
        <w:t>先</w:t>
      </w:r>
      <w:r w:rsidR="00A3454B" w:rsidRPr="005B5D00">
        <w:rPr>
          <w:rStyle w:val="a5"/>
          <w:rFonts w:asciiTheme="majorHAnsi" w:hAnsiTheme="majorHAnsi" w:hint="eastAsia"/>
          <w:b w:val="0"/>
        </w:rPr>
        <w:t>创建</w:t>
      </w:r>
      <w:r w:rsidR="00A3454B" w:rsidRPr="005B5D00">
        <w:rPr>
          <w:rStyle w:val="a5"/>
          <w:rFonts w:asciiTheme="majorHAnsi" w:hAnsiTheme="majorHAnsi"/>
          <w:b w:val="0"/>
        </w:rPr>
        <w:t>一个</w:t>
      </w:r>
      <w:r w:rsidR="00A3454B" w:rsidRPr="005B5D00">
        <w:rPr>
          <w:rStyle w:val="a5"/>
          <w:rFonts w:asciiTheme="majorHAnsi" w:hAnsiTheme="majorHAnsi" w:hint="eastAsia"/>
          <w:b w:val="0"/>
        </w:rPr>
        <w:t xml:space="preserve">URLRequestJob, </w:t>
      </w:r>
      <w:r w:rsidR="00A3454B" w:rsidRPr="005B5D00">
        <w:rPr>
          <w:rStyle w:val="a5"/>
          <w:rFonts w:asciiTheme="majorHAnsi" w:hAnsiTheme="majorHAnsi" w:hint="eastAsia"/>
          <w:b w:val="0"/>
        </w:rPr>
        <w:t>在</w:t>
      </w:r>
      <w:r w:rsidR="00A3454B" w:rsidRPr="005B5D00">
        <w:rPr>
          <w:rStyle w:val="a5"/>
          <w:rFonts w:asciiTheme="majorHAnsi" w:hAnsiTheme="majorHAnsi"/>
          <w:b w:val="0"/>
        </w:rPr>
        <w:t>浏览网页的时候</w:t>
      </w:r>
      <w:r w:rsidR="00A3454B" w:rsidRPr="005B5D00">
        <w:rPr>
          <w:rStyle w:val="a5"/>
          <w:rFonts w:asciiTheme="majorHAnsi" w:hAnsiTheme="majorHAnsi" w:hint="eastAsia"/>
          <w:b w:val="0"/>
        </w:rPr>
        <w:t xml:space="preserve">, </w:t>
      </w:r>
      <w:r w:rsidR="00A3454B" w:rsidRPr="005B5D00">
        <w:rPr>
          <w:rStyle w:val="a5"/>
          <w:rFonts w:asciiTheme="majorHAnsi" w:hAnsiTheme="majorHAnsi" w:hint="eastAsia"/>
          <w:b w:val="0"/>
        </w:rPr>
        <w:t>这是</w:t>
      </w:r>
      <w:r w:rsidR="00A3454B" w:rsidRPr="005B5D00">
        <w:rPr>
          <w:rStyle w:val="a5"/>
          <w:rFonts w:asciiTheme="majorHAnsi" w:hAnsiTheme="majorHAnsi"/>
          <w:b w:val="0"/>
        </w:rPr>
        <w:t>一个</w:t>
      </w:r>
      <w:r w:rsidR="00A3454B" w:rsidRPr="005B5D00">
        <w:rPr>
          <w:rStyle w:val="a5"/>
          <w:rFonts w:asciiTheme="majorHAnsi" w:hAnsiTheme="majorHAnsi" w:hint="eastAsia"/>
          <w:b w:val="0"/>
        </w:rPr>
        <w:t>URLRequestHttpJob</w:t>
      </w:r>
      <w:r w:rsidR="00183B86" w:rsidRPr="005B5D00">
        <w:rPr>
          <w:rStyle w:val="a5"/>
          <w:rFonts w:asciiTheme="majorHAnsi" w:hAnsiTheme="majorHAnsi"/>
          <w:b w:val="0"/>
        </w:rPr>
        <w:t xml:space="preserve">. </w:t>
      </w:r>
      <w:r w:rsidR="00183B86" w:rsidRPr="005B5D00">
        <w:rPr>
          <w:rStyle w:val="a5"/>
          <w:rFonts w:asciiTheme="majorHAnsi" w:hAnsiTheme="majorHAnsi" w:hint="eastAsia"/>
          <w:b w:val="0"/>
        </w:rPr>
        <w:t>URLRequestJob</w:t>
      </w:r>
      <w:r w:rsidR="00183B86" w:rsidRPr="005B5D00">
        <w:rPr>
          <w:rStyle w:val="a5"/>
          <w:rFonts w:asciiTheme="majorHAnsi" w:hAnsiTheme="majorHAnsi" w:hint="eastAsia"/>
          <w:b w:val="0"/>
        </w:rPr>
        <w:t>和它的工厂</w:t>
      </w:r>
      <w:r w:rsidR="00183B86" w:rsidRPr="005B5D00">
        <w:rPr>
          <w:rStyle w:val="a5"/>
          <w:rFonts w:asciiTheme="majorHAnsi" w:hAnsiTheme="majorHAnsi" w:hint="eastAsia"/>
          <w:b w:val="0"/>
        </w:rPr>
        <w:t>URLRequestJobFactory</w:t>
      </w:r>
      <w:r w:rsidR="00183B86" w:rsidRPr="005B5D00">
        <w:rPr>
          <w:rStyle w:val="a5"/>
          <w:rFonts w:asciiTheme="majorHAnsi" w:hAnsiTheme="majorHAnsi" w:hint="eastAsia"/>
          <w:b w:val="0"/>
        </w:rPr>
        <w:t>的管理工作都是</w:t>
      </w:r>
      <w:r w:rsidR="00183B86" w:rsidRPr="005B5D00">
        <w:rPr>
          <w:rStyle w:val="a5"/>
          <w:rFonts w:asciiTheme="majorHAnsi" w:hAnsiTheme="majorHAnsi" w:hint="eastAsia"/>
          <w:b w:val="0"/>
        </w:rPr>
        <w:t>URLRequestJobManager</w:t>
      </w:r>
      <w:r w:rsidR="00183B86" w:rsidRPr="005B5D00">
        <w:rPr>
          <w:rStyle w:val="a5"/>
          <w:rFonts w:asciiTheme="majorHAnsi" w:hAnsiTheme="majorHAnsi" w:hint="eastAsia"/>
          <w:b w:val="0"/>
        </w:rPr>
        <w:t>负责。基本的思路是，用户可以在该类中注册多个工厂，当有</w:t>
      </w:r>
      <w:r w:rsidR="00183B86" w:rsidRPr="005B5D00">
        <w:rPr>
          <w:rStyle w:val="a5"/>
          <w:rFonts w:asciiTheme="majorHAnsi" w:hAnsiTheme="majorHAnsi" w:hint="eastAsia"/>
          <w:b w:val="0"/>
        </w:rPr>
        <w:t>URLRequest</w:t>
      </w:r>
      <w:r w:rsidR="00183B86" w:rsidRPr="005B5D00">
        <w:rPr>
          <w:rStyle w:val="a5"/>
          <w:rFonts w:asciiTheme="majorHAnsi" w:hAnsiTheme="majorHAnsi" w:hint="eastAsia"/>
          <w:b w:val="0"/>
        </w:rPr>
        <w:t>请求时候，先有工厂检查它是否需要处理该</w:t>
      </w:r>
      <w:r w:rsidR="00183B86" w:rsidRPr="005B5D00">
        <w:rPr>
          <w:rStyle w:val="a5"/>
          <w:rFonts w:asciiTheme="majorHAnsi" w:hAnsiTheme="majorHAnsi" w:hint="eastAsia"/>
          <w:b w:val="0"/>
        </w:rPr>
        <w:t>scheme</w:t>
      </w:r>
      <w:r w:rsidR="00183B86" w:rsidRPr="005B5D00">
        <w:rPr>
          <w:rStyle w:val="a5"/>
          <w:rFonts w:asciiTheme="majorHAnsi" w:hAnsiTheme="majorHAnsi" w:hint="eastAsia"/>
          <w:b w:val="0"/>
        </w:rPr>
        <w:t>，如果没有，继续交由下一个工厂类。最后，如果没有任何工厂能够处理的话，则交给内置的工厂来检查和处理是否是</w:t>
      </w:r>
      <w:r w:rsidR="00183B86" w:rsidRPr="005B5D00">
        <w:rPr>
          <w:rStyle w:val="a5"/>
          <w:rFonts w:asciiTheme="majorHAnsi" w:hAnsiTheme="majorHAnsi" w:hint="eastAsia"/>
          <w:b w:val="0"/>
        </w:rPr>
        <w:t>http://</w:t>
      </w:r>
      <w:r w:rsidR="00183B86" w:rsidRPr="005B5D00">
        <w:rPr>
          <w:rStyle w:val="a5"/>
          <w:rFonts w:asciiTheme="majorHAnsi" w:hAnsiTheme="majorHAnsi" w:hint="eastAsia"/>
          <w:b w:val="0"/>
        </w:rPr>
        <w:t>，</w:t>
      </w:r>
      <w:r w:rsidR="00183B86" w:rsidRPr="005B5D00">
        <w:rPr>
          <w:rStyle w:val="a5"/>
          <w:rFonts w:asciiTheme="majorHAnsi" w:hAnsiTheme="majorHAnsi" w:hint="eastAsia"/>
          <w:b w:val="0"/>
        </w:rPr>
        <w:t>ftp://</w:t>
      </w:r>
      <w:r w:rsidR="00183B86" w:rsidRPr="005B5D00">
        <w:rPr>
          <w:rStyle w:val="a5"/>
          <w:rFonts w:asciiTheme="majorHAnsi" w:hAnsiTheme="majorHAnsi" w:hint="eastAsia"/>
          <w:b w:val="0"/>
        </w:rPr>
        <w:t>或者</w:t>
      </w:r>
      <w:hyperlink r:id="rId20" w:history="1">
        <w:r w:rsidR="00017391" w:rsidRPr="005B5D00">
          <w:rPr>
            <w:rStyle w:val="a4"/>
            <w:rFonts w:asciiTheme="majorHAnsi" w:hAnsiTheme="majorHAnsi" w:hint="eastAsia"/>
          </w:rPr>
          <w:t>file://</w:t>
        </w:r>
        <w:r w:rsidR="00017391" w:rsidRPr="005B5D00">
          <w:rPr>
            <w:rStyle w:val="a4"/>
            <w:rFonts w:asciiTheme="majorHAnsi" w:hAnsiTheme="majorHAnsi" w:hint="eastAsia"/>
          </w:rPr>
          <w:t>等</w:t>
        </w:r>
      </w:hyperlink>
      <w:r w:rsidR="00017391" w:rsidRPr="005B5D00">
        <w:rPr>
          <w:rStyle w:val="a5"/>
          <w:rFonts w:asciiTheme="majorHAnsi" w:hAnsiTheme="majorHAnsi" w:hint="eastAsia"/>
          <w:b w:val="0"/>
        </w:rPr>
        <w:t xml:space="preserve">. </w:t>
      </w:r>
    </w:p>
    <w:p w14:paraId="23720B97" w14:textId="673188C9" w:rsidR="00980876" w:rsidRPr="005B5D00" w:rsidRDefault="00183B86" w:rsidP="005B5D00">
      <w:pPr>
        <w:pStyle w:val="aa"/>
        <w:numPr>
          <w:ilvl w:val="0"/>
          <w:numId w:val="1"/>
        </w:numPr>
        <w:ind w:firstLineChars="0"/>
        <w:rPr>
          <w:rStyle w:val="a5"/>
          <w:rFonts w:asciiTheme="majorHAnsi" w:hAnsiTheme="majorHAnsi"/>
          <w:b w:val="0"/>
        </w:rPr>
      </w:pPr>
      <w:r w:rsidRPr="005B5D00">
        <w:rPr>
          <w:rStyle w:val="a5"/>
          <w:rFonts w:asciiTheme="majorHAnsi" w:hAnsiTheme="majorHAnsi" w:hint="eastAsia"/>
          <w:b w:val="0"/>
        </w:rPr>
        <w:t>URLRequestHttpJob</w:t>
      </w:r>
      <w:r w:rsidRPr="005B5D00">
        <w:rPr>
          <w:rStyle w:val="a5"/>
          <w:rFonts w:asciiTheme="majorHAnsi" w:hAnsiTheme="majorHAnsi" w:hint="eastAsia"/>
          <w:b w:val="0"/>
        </w:rPr>
        <w:t>被创建后，它首先从</w:t>
      </w:r>
      <w:r w:rsidRPr="005B5D00">
        <w:rPr>
          <w:rStyle w:val="a5"/>
          <w:rFonts w:asciiTheme="majorHAnsi" w:hAnsiTheme="majorHAnsi" w:hint="eastAsia"/>
          <w:b w:val="0"/>
        </w:rPr>
        <w:t>Cookie</w:t>
      </w:r>
      <w:r w:rsidRPr="005B5D00">
        <w:rPr>
          <w:rStyle w:val="a5"/>
          <w:rFonts w:asciiTheme="majorHAnsi" w:hAnsiTheme="majorHAnsi" w:hint="eastAsia"/>
          <w:b w:val="0"/>
        </w:rPr>
        <w:t>管理器中获取跟该</w:t>
      </w:r>
      <w:r w:rsidRPr="005B5D00">
        <w:rPr>
          <w:rStyle w:val="a5"/>
          <w:rFonts w:asciiTheme="majorHAnsi" w:hAnsiTheme="majorHAnsi" w:hint="eastAsia"/>
          <w:b w:val="0"/>
        </w:rPr>
        <w:t>URL</w:t>
      </w:r>
      <w:r w:rsidRPr="005B5D00">
        <w:rPr>
          <w:rStyle w:val="a5"/>
          <w:rFonts w:asciiTheme="majorHAnsi" w:hAnsiTheme="majorHAnsi" w:hint="eastAsia"/>
          <w:b w:val="0"/>
        </w:rPr>
        <w:t>相关联的信息。之后，它同样借助于</w:t>
      </w:r>
      <w:r w:rsidRPr="005B5D00">
        <w:rPr>
          <w:rStyle w:val="a5"/>
          <w:rFonts w:asciiTheme="majorHAnsi" w:hAnsiTheme="majorHAnsi" w:hint="eastAsia"/>
          <w:b w:val="0"/>
        </w:rPr>
        <w:t>HttpTransactionFactory</w:t>
      </w:r>
      <w:r w:rsidRPr="005B5D00">
        <w:rPr>
          <w:rStyle w:val="a5"/>
          <w:rFonts w:asciiTheme="majorHAnsi" w:hAnsiTheme="majorHAnsi" w:hint="eastAsia"/>
          <w:b w:val="0"/>
        </w:rPr>
        <w:t>创建一个</w:t>
      </w:r>
      <w:r w:rsidRPr="005B5D00">
        <w:rPr>
          <w:rStyle w:val="a5"/>
          <w:rFonts w:asciiTheme="majorHAnsi" w:hAnsiTheme="majorHAnsi" w:hint="eastAsia"/>
          <w:b w:val="0"/>
        </w:rPr>
        <w:t>HttpTransaction</w:t>
      </w:r>
      <w:r w:rsidRPr="005B5D00">
        <w:rPr>
          <w:rStyle w:val="a5"/>
          <w:rFonts w:asciiTheme="majorHAnsi" w:hAnsiTheme="majorHAnsi" w:hint="eastAsia"/>
          <w:b w:val="0"/>
        </w:rPr>
        <w:t>类的对象来表示开启一个</w:t>
      </w:r>
      <w:r w:rsidRPr="005B5D00">
        <w:rPr>
          <w:rStyle w:val="a5"/>
          <w:rFonts w:asciiTheme="majorHAnsi" w:hAnsiTheme="majorHAnsi" w:hint="eastAsia"/>
          <w:b w:val="0"/>
        </w:rPr>
        <w:t>HTTP</w:t>
      </w:r>
      <w:r w:rsidRPr="005B5D00">
        <w:rPr>
          <w:rStyle w:val="a5"/>
          <w:rFonts w:asciiTheme="majorHAnsi" w:hAnsiTheme="majorHAnsi" w:hint="eastAsia"/>
          <w:b w:val="0"/>
        </w:rPr>
        <w:t>连接的事务</w:t>
      </w:r>
      <w:r w:rsidR="00F26518" w:rsidRPr="005B5D00">
        <w:rPr>
          <w:rStyle w:val="a5"/>
          <w:rFonts w:asciiTheme="majorHAnsi" w:hAnsiTheme="majorHAnsi" w:hint="eastAsia"/>
          <w:b w:val="0"/>
        </w:rPr>
        <w:t>.</w:t>
      </w:r>
      <w:r w:rsidR="00F26518" w:rsidRPr="005B5D00">
        <w:rPr>
          <w:rStyle w:val="a5"/>
          <w:rFonts w:asciiTheme="majorHAnsi" w:hAnsiTheme="majorHAnsi"/>
          <w:b w:val="0"/>
        </w:rPr>
        <w:t xml:space="preserve"> </w:t>
      </w:r>
      <w:r w:rsidRPr="005B5D00">
        <w:rPr>
          <w:rStyle w:val="a5"/>
          <w:rFonts w:asciiTheme="majorHAnsi" w:hAnsiTheme="majorHAnsi" w:hint="eastAsia"/>
          <w:b w:val="0"/>
        </w:rPr>
        <w:t>通常情况下，</w:t>
      </w:r>
      <w:r w:rsidRPr="005B5D00">
        <w:rPr>
          <w:rStyle w:val="a5"/>
          <w:rFonts w:asciiTheme="majorHAnsi" w:hAnsiTheme="majorHAnsi" w:hint="eastAsia"/>
          <w:b w:val="0"/>
        </w:rPr>
        <w:t>HttpTransactionFactory</w:t>
      </w:r>
      <w:r w:rsidRPr="005B5D00">
        <w:rPr>
          <w:rStyle w:val="a5"/>
          <w:rFonts w:asciiTheme="majorHAnsi" w:hAnsiTheme="majorHAnsi" w:hint="eastAsia"/>
          <w:b w:val="0"/>
        </w:rPr>
        <w:t>对应的是一个它的子类</w:t>
      </w:r>
      <w:r w:rsidRPr="005B5D00">
        <w:rPr>
          <w:rStyle w:val="a5"/>
          <w:rFonts w:asciiTheme="majorHAnsi" w:hAnsiTheme="majorHAnsi" w:hint="eastAsia"/>
          <w:b w:val="0"/>
        </w:rPr>
        <w:t>HttpCache</w:t>
      </w:r>
      <w:r w:rsidRPr="005B5D00">
        <w:rPr>
          <w:rStyle w:val="a5"/>
          <w:rFonts w:asciiTheme="majorHAnsi" w:hAnsiTheme="majorHAnsi" w:hint="eastAsia"/>
          <w:b w:val="0"/>
        </w:rPr>
        <w:t>的实例。</w:t>
      </w:r>
      <w:r w:rsidRPr="005B5D00">
        <w:rPr>
          <w:rStyle w:val="a5"/>
          <w:rFonts w:asciiTheme="majorHAnsi" w:hAnsiTheme="majorHAnsi" w:hint="eastAsia"/>
          <w:b w:val="0"/>
        </w:rPr>
        <w:t>HttpCache</w:t>
      </w:r>
      <w:r w:rsidRPr="005B5D00">
        <w:rPr>
          <w:rStyle w:val="a5"/>
          <w:rFonts w:asciiTheme="majorHAnsi" w:hAnsiTheme="majorHAnsi" w:hint="eastAsia"/>
          <w:b w:val="0"/>
        </w:rPr>
        <w:t>类使用本地磁盘缓存机制（稍后会介绍），如果该请求对应的回复已经在磁盘缓存中，那么无需再建立</w:t>
      </w:r>
      <w:r w:rsidRPr="005B5D00">
        <w:rPr>
          <w:rStyle w:val="a5"/>
          <w:rFonts w:asciiTheme="majorHAnsi" w:hAnsiTheme="majorHAnsi" w:hint="eastAsia"/>
          <w:b w:val="0"/>
        </w:rPr>
        <w:t>HttpTransaction</w:t>
      </w:r>
      <w:r w:rsidRPr="005B5D00">
        <w:rPr>
          <w:rStyle w:val="a5"/>
          <w:rFonts w:asciiTheme="majorHAnsi" w:hAnsiTheme="majorHAnsi" w:hint="eastAsia"/>
          <w:b w:val="0"/>
        </w:rPr>
        <w:t>来发起连接，直接从磁盘中获取即可。如果磁盘中没有，同时如果目前该</w:t>
      </w:r>
      <w:r w:rsidRPr="005B5D00">
        <w:rPr>
          <w:rStyle w:val="a5"/>
          <w:rFonts w:asciiTheme="majorHAnsi" w:hAnsiTheme="majorHAnsi" w:hint="eastAsia"/>
          <w:b w:val="0"/>
        </w:rPr>
        <w:t>URL</w:t>
      </w:r>
      <w:r w:rsidRPr="005B5D00">
        <w:rPr>
          <w:rStyle w:val="a5"/>
          <w:rFonts w:asciiTheme="majorHAnsi" w:hAnsiTheme="majorHAnsi" w:hint="eastAsia"/>
          <w:b w:val="0"/>
        </w:rPr>
        <w:t>请求对应的</w:t>
      </w:r>
      <w:r w:rsidRPr="005B5D00">
        <w:rPr>
          <w:rStyle w:val="a5"/>
          <w:rFonts w:asciiTheme="majorHAnsi" w:hAnsiTheme="majorHAnsi" w:hint="eastAsia"/>
          <w:b w:val="0"/>
        </w:rPr>
        <w:t>HttpTransaction</w:t>
      </w:r>
      <w:r w:rsidRPr="005B5D00">
        <w:rPr>
          <w:rStyle w:val="a5"/>
          <w:rFonts w:asciiTheme="majorHAnsi" w:hAnsiTheme="majorHAnsi" w:hint="eastAsia"/>
          <w:b w:val="0"/>
        </w:rPr>
        <w:t>已经建立，那么只要等待它的回复即可。这些条件都不满足后，实际上才会真正创建</w:t>
      </w:r>
      <w:r w:rsidRPr="005B5D00">
        <w:rPr>
          <w:rStyle w:val="a5"/>
          <w:rFonts w:asciiTheme="majorHAnsi" w:hAnsiTheme="majorHAnsi" w:hint="eastAsia"/>
          <w:b w:val="0"/>
        </w:rPr>
        <w:t>HttpTransaction</w:t>
      </w:r>
      <w:r w:rsidRPr="005B5D00">
        <w:rPr>
          <w:rStyle w:val="a5"/>
          <w:rFonts w:asciiTheme="majorHAnsi" w:hAnsiTheme="majorHAnsi" w:hint="eastAsia"/>
          <w:b w:val="0"/>
        </w:rPr>
        <w:t>。</w:t>
      </w:r>
    </w:p>
    <w:p w14:paraId="2D342C06" w14:textId="59D43AB9" w:rsidR="00E936D8" w:rsidRDefault="00E936D8" w:rsidP="00980876">
      <w:pPr>
        <w:rPr>
          <w:rStyle w:val="a5"/>
          <w:rFonts w:asciiTheme="majorHAnsi" w:hAnsiTheme="majorHAnsi"/>
          <w:b w:val="0"/>
        </w:rPr>
      </w:pPr>
      <w:r>
        <w:rPr>
          <w:noProof/>
        </w:rPr>
        <w:drawing>
          <wp:inline distT="0" distB="0" distL="0" distR="0" wp14:anchorId="3DDDA32C" wp14:editId="76C00CC9">
            <wp:extent cx="4055897" cy="2384171"/>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102" t="10684" r="2982" b="13617"/>
                    <a:stretch/>
                  </pic:blipFill>
                  <pic:spPr bwMode="auto">
                    <a:xfrm>
                      <a:off x="0" y="0"/>
                      <a:ext cx="4056756" cy="2384676"/>
                    </a:xfrm>
                    <a:prstGeom prst="rect">
                      <a:avLst/>
                    </a:prstGeom>
                    <a:ln>
                      <a:noFill/>
                    </a:ln>
                    <a:extLst>
                      <a:ext uri="{53640926-AAD7-44D8-BBD7-CCE9431645EC}">
                        <a14:shadowObscured xmlns:a14="http://schemas.microsoft.com/office/drawing/2010/main"/>
                      </a:ext>
                    </a:extLst>
                  </pic:spPr>
                </pic:pic>
              </a:graphicData>
            </a:graphic>
          </wp:inline>
        </w:drawing>
      </w:r>
    </w:p>
    <w:p w14:paraId="023A7417" w14:textId="77777777" w:rsidR="00A9541E" w:rsidRDefault="00A9541E" w:rsidP="00980876">
      <w:pPr>
        <w:rPr>
          <w:rStyle w:val="a5"/>
          <w:rFonts w:asciiTheme="majorHAnsi" w:hAnsiTheme="majorHAnsi"/>
          <w:b w:val="0"/>
        </w:rPr>
      </w:pPr>
    </w:p>
    <w:p w14:paraId="0CE48676" w14:textId="1DC01594" w:rsidR="00A9541E" w:rsidRPr="00A9541E" w:rsidRDefault="005B5D00" w:rsidP="00A9541E">
      <w:pPr>
        <w:pStyle w:val="aa"/>
        <w:widowControl/>
        <w:numPr>
          <w:ilvl w:val="0"/>
          <w:numId w:val="1"/>
        </w:numPr>
        <w:spacing w:line="130" w:lineRule="atLeast"/>
        <w:ind w:firstLineChars="0"/>
        <w:jc w:val="left"/>
        <w:rPr>
          <w:rFonts w:ascii="宋体" w:eastAsia="宋体" w:hAnsi="宋体" w:cs="宋体"/>
          <w:color w:val="006000"/>
          <w:kern w:val="0"/>
          <w:sz w:val="24"/>
          <w:szCs w:val="24"/>
        </w:rPr>
      </w:pPr>
      <w:r w:rsidRPr="00A9541E">
        <w:rPr>
          <w:rStyle w:val="a5"/>
          <w:rFonts w:asciiTheme="majorHAnsi" w:hAnsiTheme="majorHAnsi" w:hint="eastAsia"/>
          <w:b w:val="0"/>
        </w:rPr>
        <w:t>HttpNetworkTransaction</w:t>
      </w:r>
      <w:r w:rsidRPr="00A9541E">
        <w:rPr>
          <w:rStyle w:val="a5"/>
          <w:rFonts w:asciiTheme="majorHAnsi" w:hAnsiTheme="majorHAnsi" w:hint="eastAsia"/>
          <w:b w:val="0"/>
        </w:rPr>
        <w:t>使用</w:t>
      </w:r>
      <w:r w:rsidRPr="00A9541E">
        <w:rPr>
          <w:rStyle w:val="a5"/>
          <w:rFonts w:asciiTheme="majorHAnsi" w:hAnsiTheme="majorHAnsi" w:hint="eastAsia"/>
          <w:b w:val="0"/>
        </w:rPr>
        <w:t>HttpNetworkSession</w:t>
      </w:r>
      <w:r w:rsidRPr="00A9541E">
        <w:rPr>
          <w:rStyle w:val="a5"/>
          <w:rFonts w:asciiTheme="majorHAnsi" w:hAnsiTheme="majorHAnsi" w:hint="eastAsia"/>
          <w:b w:val="0"/>
        </w:rPr>
        <w:t>来管理连接会话</w:t>
      </w:r>
      <w:r w:rsidR="00D21407" w:rsidRPr="00A9541E">
        <w:rPr>
          <w:rStyle w:val="a5"/>
          <w:rFonts w:asciiTheme="majorHAnsi" w:hAnsiTheme="majorHAnsi" w:hint="eastAsia"/>
          <w:b w:val="0"/>
        </w:rPr>
        <w:t>.</w:t>
      </w:r>
      <w:r w:rsidR="00D21407" w:rsidRPr="00A9541E">
        <w:rPr>
          <w:rStyle w:val="a5"/>
          <w:rFonts w:asciiTheme="majorHAnsi" w:hAnsiTheme="majorHAnsi"/>
          <w:b w:val="0"/>
        </w:rPr>
        <w:t xml:space="preserve"> </w:t>
      </w:r>
      <w:r w:rsidRPr="00A9541E">
        <w:rPr>
          <w:rStyle w:val="a5"/>
          <w:rFonts w:asciiTheme="majorHAnsi" w:hAnsiTheme="majorHAnsi" w:hint="eastAsia"/>
          <w:b w:val="0"/>
        </w:rPr>
        <w:t>HttpNetworkSession</w:t>
      </w:r>
      <w:r w:rsidRPr="00A9541E">
        <w:rPr>
          <w:rStyle w:val="a5"/>
          <w:rFonts w:asciiTheme="majorHAnsi" w:hAnsiTheme="majorHAnsi" w:hint="eastAsia"/>
          <w:b w:val="0"/>
        </w:rPr>
        <w:t>通过它的成员</w:t>
      </w:r>
      <w:r w:rsidRPr="00A9541E">
        <w:rPr>
          <w:rStyle w:val="a5"/>
          <w:rFonts w:asciiTheme="majorHAnsi" w:hAnsiTheme="majorHAnsi" w:hint="eastAsia"/>
          <w:b w:val="0"/>
        </w:rPr>
        <w:t>HttpStreamFactory</w:t>
      </w:r>
      <w:r w:rsidRPr="00A9541E">
        <w:rPr>
          <w:rStyle w:val="a5"/>
          <w:rFonts w:asciiTheme="majorHAnsi" w:hAnsiTheme="majorHAnsi" w:hint="eastAsia"/>
          <w:b w:val="0"/>
        </w:rPr>
        <w:t>来建立</w:t>
      </w:r>
      <w:r w:rsidRPr="00A9541E">
        <w:rPr>
          <w:rStyle w:val="a5"/>
          <w:rFonts w:asciiTheme="majorHAnsi" w:hAnsiTheme="majorHAnsi" w:hint="eastAsia"/>
          <w:b w:val="0"/>
        </w:rPr>
        <w:t>TCP Socket</w:t>
      </w:r>
      <w:r w:rsidRPr="00A9541E">
        <w:rPr>
          <w:rStyle w:val="a5"/>
          <w:rFonts w:asciiTheme="majorHAnsi" w:hAnsiTheme="majorHAnsi" w:hint="eastAsia"/>
          <w:b w:val="0"/>
        </w:rPr>
        <w:t>连接，之后创建</w:t>
      </w:r>
      <w:r w:rsidRPr="00A9541E">
        <w:rPr>
          <w:rStyle w:val="a5"/>
          <w:rFonts w:asciiTheme="majorHAnsi" w:hAnsiTheme="majorHAnsi" w:hint="eastAsia"/>
          <w:b w:val="0"/>
        </w:rPr>
        <w:t>HttpStream</w:t>
      </w:r>
      <w:r w:rsidR="00A426A5" w:rsidRPr="00A9541E">
        <w:rPr>
          <w:rStyle w:val="a5"/>
          <w:rFonts w:asciiTheme="majorHAnsi" w:hAnsiTheme="majorHAnsi" w:hint="eastAsia"/>
          <w:b w:val="0"/>
        </w:rPr>
        <w:t>对象</w:t>
      </w:r>
      <w:r w:rsidR="00A426A5" w:rsidRPr="00A9541E">
        <w:rPr>
          <w:rStyle w:val="a5"/>
          <w:rFonts w:asciiTheme="majorHAnsi" w:hAnsiTheme="majorHAnsi" w:hint="eastAsia"/>
          <w:b w:val="0"/>
        </w:rPr>
        <w:t xml:space="preserve">. </w:t>
      </w:r>
      <w:r w:rsidRPr="00A9541E">
        <w:rPr>
          <w:rStyle w:val="a5"/>
          <w:rFonts w:asciiTheme="majorHAnsi" w:hAnsiTheme="majorHAnsi" w:hint="eastAsia"/>
          <w:b w:val="0"/>
        </w:rPr>
        <w:t>HttpStreamFactory</w:t>
      </w:r>
      <w:r w:rsidRPr="00A9541E">
        <w:rPr>
          <w:rStyle w:val="a5"/>
          <w:rFonts w:asciiTheme="majorHAnsi" w:hAnsiTheme="majorHAnsi" w:hint="eastAsia"/>
          <w:b w:val="0"/>
        </w:rPr>
        <w:t>将和网络之间的数据读写交给自己新创建的一</w:t>
      </w:r>
      <w:bookmarkStart w:id="1" w:name="_GoBack"/>
      <w:bookmarkEnd w:id="1"/>
      <w:r w:rsidRPr="00A9541E">
        <w:rPr>
          <w:rStyle w:val="a5"/>
          <w:rFonts w:asciiTheme="majorHAnsi" w:hAnsiTheme="majorHAnsi" w:hint="eastAsia"/>
          <w:b w:val="0"/>
        </w:rPr>
        <w:t>个</w:t>
      </w:r>
      <w:r w:rsidRPr="00A9541E">
        <w:rPr>
          <w:rStyle w:val="a5"/>
          <w:rFonts w:asciiTheme="majorHAnsi" w:hAnsiTheme="majorHAnsi" w:hint="eastAsia"/>
          <w:b w:val="0"/>
        </w:rPr>
        <w:t>HttpStream</w:t>
      </w:r>
      <w:r w:rsidR="003A6DF0" w:rsidRPr="00A9541E">
        <w:rPr>
          <w:rStyle w:val="a5"/>
          <w:rFonts w:asciiTheme="majorHAnsi" w:hAnsiTheme="majorHAnsi"/>
          <w:b w:val="0"/>
        </w:rPr>
        <w:t xml:space="preserve"> </w:t>
      </w:r>
      <w:r w:rsidR="00AE0C77" w:rsidRPr="00A9541E">
        <w:rPr>
          <w:rStyle w:val="a5"/>
          <w:rFonts w:asciiTheme="majorHAnsi" w:hAnsiTheme="majorHAnsi" w:hint="eastAsia"/>
          <w:b w:val="0"/>
        </w:rPr>
        <w:t>(</w:t>
      </w:r>
      <w:r w:rsidR="00AE0C77" w:rsidRPr="00A9541E">
        <w:rPr>
          <w:rStyle w:val="a5"/>
          <w:rFonts w:asciiTheme="majorHAnsi" w:hAnsiTheme="majorHAnsi" w:hint="eastAsia"/>
          <w:b w:val="0"/>
        </w:rPr>
        <w:t>其实是它的子类</w:t>
      </w:r>
      <w:r w:rsidR="00AE0C77" w:rsidRPr="00A9541E">
        <w:rPr>
          <w:rStyle w:val="a5"/>
          <w:rFonts w:asciiTheme="majorHAnsi" w:hAnsiTheme="majorHAnsi" w:hint="eastAsia"/>
          <w:b w:val="0"/>
        </w:rPr>
        <w:t>)</w:t>
      </w:r>
      <w:r w:rsidR="00AE0C77" w:rsidRPr="00A9541E">
        <w:rPr>
          <w:rStyle w:val="a5"/>
          <w:rFonts w:asciiTheme="majorHAnsi" w:hAnsiTheme="majorHAnsi"/>
          <w:b w:val="0"/>
        </w:rPr>
        <w:t xml:space="preserve"> </w:t>
      </w:r>
      <w:r w:rsidRPr="00A9541E">
        <w:rPr>
          <w:rStyle w:val="a5"/>
          <w:rFonts w:asciiTheme="majorHAnsi" w:hAnsiTheme="majorHAnsi" w:hint="eastAsia"/>
          <w:b w:val="0"/>
        </w:rPr>
        <w:t>对象来处理</w:t>
      </w:r>
      <w:r w:rsidR="00D21407" w:rsidRPr="00A9541E">
        <w:rPr>
          <w:rStyle w:val="a5"/>
          <w:rFonts w:asciiTheme="majorHAnsi" w:hAnsiTheme="majorHAnsi" w:hint="eastAsia"/>
          <w:b w:val="0"/>
        </w:rPr>
        <w:t>.</w:t>
      </w:r>
      <w:r w:rsidR="00D21407" w:rsidRPr="00A9541E">
        <w:rPr>
          <w:rStyle w:val="a5"/>
          <w:rFonts w:asciiTheme="majorHAnsi" w:hAnsiTheme="majorHAnsi"/>
          <w:b w:val="0"/>
        </w:rPr>
        <w:t xml:space="preserve"> </w:t>
      </w:r>
      <w:r w:rsidR="00A9541E" w:rsidRPr="00A9541E">
        <w:rPr>
          <w:rStyle w:val="a5"/>
          <w:rFonts w:asciiTheme="majorHAnsi" w:hAnsiTheme="majorHAnsi" w:hint="eastAsia"/>
          <w:b w:val="0"/>
        </w:rPr>
        <w:t>HttpStream</w:t>
      </w:r>
      <w:r w:rsidR="00A9541E" w:rsidRPr="00A9541E">
        <w:rPr>
          <w:rStyle w:val="a5"/>
          <w:rFonts w:asciiTheme="majorHAnsi" w:hAnsiTheme="majorHAnsi" w:hint="eastAsia"/>
          <w:b w:val="0"/>
        </w:rPr>
        <w:t>发送</w:t>
      </w:r>
      <w:r w:rsidR="00A9541E" w:rsidRPr="00A9541E">
        <w:rPr>
          <w:rStyle w:val="a5"/>
          <w:rFonts w:asciiTheme="majorHAnsi" w:hAnsiTheme="majorHAnsi"/>
          <w:b w:val="0"/>
        </w:rPr>
        <w:t>请求后负责读取回复数据</w:t>
      </w:r>
      <w:r w:rsidR="00A9541E" w:rsidRPr="00A9541E">
        <w:rPr>
          <w:rStyle w:val="a5"/>
          <w:rFonts w:asciiTheme="majorHAnsi" w:hAnsiTheme="majorHAnsi" w:hint="eastAsia"/>
          <w:b w:val="0"/>
        </w:rPr>
        <w:t xml:space="preserve">. </w:t>
      </w:r>
    </w:p>
    <w:p w14:paraId="2B78A14E" w14:textId="6D08822A" w:rsidR="00A9541E" w:rsidRDefault="00E368BC" w:rsidP="00A9541E">
      <w:pPr>
        <w:rPr>
          <w:rStyle w:val="a5"/>
          <w:rFonts w:asciiTheme="majorHAnsi" w:hAnsiTheme="majorHAnsi"/>
          <w:b w:val="0"/>
        </w:rPr>
      </w:pPr>
      <w:ins w:id="2" w:author="Windows User" w:date="2013-11-19T09:58:00Z">
        <w:r>
          <w:rPr>
            <w:noProof/>
          </w:rPr>
          <w:lastRenderedPageBreak/>
          <mc:AlternateContent>
            <mc:Choice Requires="wps">
              <w:drawing>
                <wp:anchor distT="0" distB="0" distL="114300" distR="114300" simplePos="0" relativeHeight="251659264" behindDoc="0" locked="0" layoutInCell="1" allowOverlap="1" wp14:anchorId="4A9C7C9B" wp14:editId="47E5B90F">
                  <wp:simplePos x="0" y="0"/>
                  <wp:positionH relativeFrom="column">
                    <wp:posOffset>1863518</wp:posOffset>
                  </wp:positionH>
                  <wp:positionV relativeFrom="paragraph">
                    <wp:posOffset>105301</wp:posOffset>
                  </wp:positionV>
                  <wp:extent cx="1357575" cy="381468"/>
                  <wp:effectExtent l="0" t="0" r="14605" b="19050"/>
                  <wp:wrapNone/>
                  <wp:docPr id="3" name="椭圆 3"/>
                  <wp:cNvGraphicFramePr/>
                  <a:graphic xmlns:a="http://schemas.openxmlformats.org/drawingml/2006/main">
                    <a:graphicData uri="http://schemas.microsoft.com/office/word/2010/wordprocessingShape">
                      <wps:wsp>
                        <wps:cNvSpPr/>
                        <wps:spPr>
                          <a:xfrm>
                            <a:off x="0" y="0"/>
                            <a:ext cx="1357575" cy="381468"/>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0B5E11" id="椭圆 3" o:spid="_x0000_s1026" style="position:absolute;left:0;text-align:left;margin-left:146.75pt;margin-top:8.3pt;width:106.9pt;height:3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" filled="f" strokecolor="red" strokeweight="1pt">
                  <v:stroke joinstyle="miter"/>
                </v:oval>
              </w:pict>
            </mc:Fallback>
          </mc:AlternateContent>
        </w:r>
      </w:ins>
      <w:commentRangeStart w:id="3"/>
      <w:r w:rsidR="00A9541E">
        <w:rPr>
          <w:noProof/>
        </w:rPr>
        <w:drawing>
          <wp:inline distT="0" distB="0" distL="0" distR="0" wp14:anchorId="7AB44953" wp14:editId="41FE6F4F">
            <wp:extent cx="6045496" cy="31302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293" t="24931" r="972" b="5081"/>
                    <a:stretch/>
                  </pic:blipFill>
                  <pic:spPr bwMode="auto">
                    <a:xfrm>
                      <a:off x="0" y="0"/>
                      <a:ext cx="6052488" cy="3133897"/>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a6"/>
        </w:rPr>
        <w:commentReference w:id="3"/>
      </w:r>
    </w:p>
    <w:p w14:paraId="13653B1F" w14:textId="77777777" w:rsidR="00BE0E1F" w:rsidRDefault="00BE0E1F" w:rsidP="00A9541E">
      <w:pPr>
        <w:rPr>
          <w:rStyle w:val="a5"/>
          <w:rFonts w:asciiTheme="majorHAnsi" w:hAnsiTheme="majorHAnsi"/>
          <w:b w:val="0"/>
        </w:rPr>
      </w:pPr>
    </w:p>
    <w:p w14:paraId="2D99C81D" w14:textId="6338795B" w:rsidR="00BE0E1F" w:rsidRDefault="00BE0E1F" w:rsidP="00BE0E1F">
      <w:pPr>
        <w:pStyle w:val="3"/>
        <w:rPr>
          <w:rStyle w:val="a5"/>
          <w:rFonts w:asciiTheme="majorHAnsi" w:hAnsiTheme="majorHAnsi"/>
          <w:b/>
        </w:rPr>
      </w:pPr>
      <w:r>
        <w:rPr>
          <w:rStyle w:val="a5"/>
          <w:rFonts w:asciiTheme="majorHAnsi" w:hAnsiTheme="majorHAnsi" w:hint="eastAsia"/>
          <w:b/>
        </w:rPr>
        <w:t>优化</w:t>
      </w:r>
      <w:r>
        <w:rPr>
          <w:rStyle w:val="a5"/>
          <w:rFonts w:asciiTheme="majorHAnsi" w:hAnsiTheme="majorHAnsi"/>
          <w:b/>
        </w:rPr>
        <w:t>处理</w:t>
      </w:r>
    </w:p>
    <w:p w14:paraId="50F759A0" w14:textId="0F6F1DEF" w:rsidR="00C052C3" w:rsidRDefault="00C052C3" w:rsidP="00C052C3">
      <w:r>
        <w:rPr>
          <w:rFonts w:hint="eastAsia"/>
        </w:rPr>
        <w:t>chromium</w:t>
      </w:r>
      <w:r>
        <w:rPr>
          <w:rFonts w:hint="eastAsia"/>
        </w:rPr>
        <w:t>为了</w:t>
      </w:r>
      <w:r>
        <w:t>提升访问速度所做的优化</w:t>
      </w:r>
    </w:p>
    <w:p w14:paraId="080FF7E7" w14:textId="77777777" w:rsidR="00C052C3" w:rsidRPr="00C052C3" w:rsidRDefault="00C052C3" w:rsidP="00C052C3"/>
    <w:p w14:paraId="10CDC60C" w14:textId="572F1943" w:rsidR="00BE0E1F" w:rsidRPr="00BE0E1F" w:rsidRDefault="00E368BC" w:rsidP="00BE0E1F">
      <w:hyperlink r:id="rId23" w:history="1">
        <w:r w:rsidR="00BE0E1F">
          <w:rPr>
            <w:rStyle w:val="a4"/>
          </w:rPr>
          <w:t>http://aosabook.org/en/posa/high-performance-networking-in-chrome.html</w:t>
        </w:r>
      </w:hyperlink>
    </w:p>
    <w:sectPr w:rsidR="00BE0E1F" w:rsidRPr="00BE0E1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3-11-14T15:08:00Z" w:initials="WU">
    <w:p w14:paraId="6C574CE7" w14:textId="77777777" w:rsidR="0034547C" w:rsidRDefault="0034547C">
      <w:pPr>
        <w:pStyle w:val="a7"/>
      </w:pPr>
      <w:r>
        <w:rPr>
          <w:rStyle w:val="a6"/>
        </w:rPr>
        <w:annotationRef/>
      </w:r>
    </w:p>
  </w:comment>
  <w:comment w:id="3" w:author="Windows User" w:date="2013-11-19T09:58:00Z" w:initials="WU">
    <w:p w14:paraId="605D5472" w14:textId="777D7C64" w:rsidR="00E368BC" w:rsidRDefault="00E368BC">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574CE7" w15:done="0"/>
  <w15:commentEx w15:paraId="605D54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76D4F"/>
    <w:multiLevelType w:val="hybridMultilevel"/>
    <w:tmpl w:val="C5D0561E"/>
    <w:lvl w:ilvl="0" w:tplc="9F4EF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09"/>
    <w:rsid w:val="000028E1"/>
    <w:rsid w:val="000161F1"/>
    <w:rsid w:val="00017391"/>
    <w:rsid w:val="0002237B"/>
    <w:rsid w:val="00040E33"/>
    <w:rsid w:val="000601CA"/>
    <w:rsid w:val="00073F93"/>
    <w:rsid w:val="00076190"/>
    <w:rsid w:val="000823D3"/>
    <w:rsid w:val="000A1A66"/>
    <w:rsid w:val="000C78F0"/>
    <w:rsid w:val="000D11B7"/>
    <w:rsid w:val="000D757C"/>
    <w:rsid w:val="000F01F4"/>
    <w:rsid w:val="00115A26"/>
    <w:rsid w:val="00140A09"/>
    <w:rsid w:val="00154238"/>
    <w:rsid w:val="00183B86"/>
    <w:rsid w:val="00237033"/>
    <w:rsid w:val="00284442"/>
    <w:rsid w:val="0028790B"/>
    <w:rsid w:val="002917CB"/>
    <w:rsid w:val="002C5EB8"/>
    <w:rsid w:val="00311C15"/>
    <w:rsid w:val="0034547C"/>
    <w:rsid w:val="003470DC"/>
    <w:rsid w:val="00394B16"/>
    <w:rsid w:val="003A3853"/>
    <w:rsid w:val="003A6DF0"/>
    <w:rsid w:val="003A6E29"/>
    <w:rsid w:val="003B28AD"/>
    <w:rsid w:val="003E693E"/>
    <w:rsid w:val="003F153A"/>
    <w:rsid w:val="00437BBA"/>
    <w:rsid w:val="00454216"/>
    <w:rsid w:val="00485857"/>
    <w:rsid w:val="00486346"/>
    <w:rsid w:val="004C29E8"/>
    <w:rsid w:val="004C34AC"/>
    <w:rsid w:val="004F1CD3"/>
    <w:rsid w:val="005062F2"/>
    <w:rsid w:val="00545475"/>
    <w:rsid w:val="00556656"/>
    <w:rsid w:val="00556AAD"/>
    <w:rsid w:val="00566484"/>
    <w:rsid w:val="005B5D00"/>
    <w:rsid w:val="005F611F"/>
    <w:rsid w:val="00607B81"/>
    <w:rsid w:val="0061012D"/>
    <w:rsid w:val="00626045"/>
    <w:rsid w:val="00662DC6"/>
    <w:rsid w:val="00693DA8"/>
    <w:rsid w:val="00697F34"/>
    <w:rsid w:val="006E45FC"/>
    <w:rsid w:val="00762989"/>
    <w:rsid w:val="007651B3"/>
    <w:rsid w:val="007D5E97"/>
    <w:rsid w:val="007F2DC1"/>
    <w:rsid w:val="00801007"/>
    <w:rsid w:val="00813A73"/>
    <w:rsid w:val="00860459"/>
    <w:rsid w:val="008C44F7"/>
    <w:rsid w:val="008C46A6"/>
    <w:rsid w:val="008D3D27"/>
    <w:rsid w:val="0096456B"/>
    <w:rsid w:val="009757D2"/>
    <w:rsid w:val="00980876"/>
    <w:rsid w:val="00A2477E"/>
    <w:rsid w:val="00A3454B"/>
    <w:rsid w:val="00A34ECF"/>
    <w:rsid w:val="00A426A5"/>
    <w:rsid w:val="00A72655"/>
    <w:rsid w:val="00A9124F"/>
    <w:rsid w:val="00A9541E"/>
    <w:rsid w:val="00AE0C77"/>
    <w:rsid w:val="00AF261A"/>
    <w:rsid w:val="00B20A41"/>
    <w:rsid w:val="00B473CE"/>
    <w:rsid w:val="00B55FD6"/>
    <w:rsid w:val="00BA3BD6"/>
    <w:rsid w:val="00BB0D2C"/>
    <w:rsid w:val="00BC08CD"/>
    <w:rsid w:val="00BC3CA6"/>
    <w:rsid w:val="00BE0E1F"/>
    <w:rsid w:val="00BF6150"/>
    <w:rsid w:val="00C052C3"/>
    <w:rsid w:val="00C30493"/>
    <w:rsid w:val="00C454E9"/>
    <w:rsid w:val="00CA659F"/>
    <w:rsid w:val="00CB24F9"/>
    <w:rsid w:val="00D13C8D"/>
    <w:rsid w:val="00D21407"/>
    <w:rsid w:val="00D70513"/>
    <w:rsid w:val="00DA004B"/>
    <w:rsid w:val="00DA6AAF"/>
    <w:rsid w:val="00E15920"/>
    <w:rsid w:val="00E368BC"/>
    <w:rsid w:val="00E53B13"/>
    <w:rsid w:val="00E70FB8"/>
    <w:rsid w:val="00E77ED9"/>
    <w:rsid w:val="00E84BAA"/>
    <w:rsid w:val="00E9164A"/>
    <w:rsid w:val="00E936D8"/>
    <w:rsid w:val="00EA0987"/>
    <w:rsid w:val="00EB60BC"/>
    <w:rsid w:val="00EE78D1"/>
    <w:rsid w:val="00EF061A"/>
    <w:rsid w:val="00F26518"/>
    <w:rsid w:val="00FE6A47"/>
    <w:rsid w:val="00FF2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EBFB"/>
  <w15:chartTrackingRefBased/>
  <w15:docId w15:val="{A1C752D8-DEA6-4F23-A1F5-33E7489F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370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1C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3B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53B13"/>
    <w:rPr>
      <w:color w:val="0000FF"/>
      <w:u w:val="single"/>
    </w:rPr>
  </w:style>
  <w:style w:type="character" w:customStyle="1" w:styleId="apple-converted-space">
    <w:name w:val="apple-converted-space"/>
    <w:basedOn w:val="a0"/>
    <w:rsid w:val="00E53B13"/>
  </w:style>
  <w:style w:type="character" w:styleId="HTML">
    <w:name w:val="HTML Code"/>
    <w:basedOn w:val="a0"/>
    <w:uiPriority w:val="99"/>
    <w:semiHidden/>
    <w:unhideWhenUsed/>
    <w:rsid w:val="00E53B13"/>
    <w:rPr>
      <w:rFonts w:ascii="宋体" w:eastAsia="宋体" w:hAnsi="宋体" w:cs="宋体"/>
      <w:sz w:val="24"/>
      <w:szCs w:val="24"/>
    </w:rPr>
  </w:style>
  <w:style w:type="character" w:customStyle="1" w:styleId="2Char">
    <w:name w:val="标题 2 Char"/>
    <w:basedOn w:val="a0"/>
    <w:link w:val="2"/>
    <w:uiPriority w:val="9"/>
    <w:rsid w:val="002370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1CD3"/>
    <w:rPr>
      <w:b/>
      <w:bCs/>
      <w:sz w:val="32"/>
      <w:szCs w:val="32"/>
    </w:rPr>
  </w:style>
  <w:style w:type="character" w:styleId="a5">
    <w:name w:val="Strong"/>
    <w:basedOn w:val="a0"/>
    <w:uiPriority w:val="22"/>
    <w:qFormat/>
    <w:rsid w:val="00B473CE"/>
    <w:rPr>
      <w:b/>
      <w:bCs/>
    </w:rPr>
  </w:style>
  <w:style w:type="character" w:styleId="a6">
    <w:name w:val="annotation reference"/>
    <w:basedOn w:val="a0"/>
    <w:uiPriority w:val="99"/>
    <w:semiHidden/>
    <w:unhideWhenUsed/>
    <w:rsid w:val="0034547C"/>
    <w:rPr>
      <w:sz w:val="21"/>
      <w:szCs w:val="21"/>
    </w:rPr>
  </w:style>
  <w:style w:type="paragraph" w:styleId="a7">
    <w:name w:val="annotation text"/>
    <w:basedOn w:val="a"/>
    <w:link w:val="Char"/>
    <w:uiPriority w:val="99"/>
    <w:semiHidden/>
    <w:unhideWhenUsed/>
    <w:rsid w:val="0034547C"/>
    <w:pPr>
      <w:jc w:val="left"/>
    </w:pPr>
  </w:style>
  <w:style w:type="character" w:customStyle="1" w:styleId="Char">
    <w:name w:val="批注文字 Char"/>
    <w:basedOn w:val="a0"/>
    <w:link w:val="a7"/>
    <w:uiPriority w:val="99"/>
    <w:semiHidden/>
    <w:rsid w:val="0034547C"/>
  </w:style>
  <w:style w:type="paragraph" w:styleId="a8">
    <w:name w:val="annotation subject"/>
    <w:basedOn w:val="a7"/>
    <w:next w:val="a7"/>
    <w:link w:val="Char0"/>
    <w:uiPriority w:val="99"/>
    <w:semiHidden/>
    <w:unhideWhenUsed/>
    <w:rsid w:val="0034547C"/>
    <w:rPr>
      <w:b/>
      <w:bCs/>
    </w:rPr>
  </w:style>
  <w:style w:type="character" w:customStyle="1" w:styleId="Char0">
    <w:name w:val="批注主题 Char"/>
    <w:basedOn w:val="Char"/>
    <w:link w:val="a8"/>
    <w:uiPriority w:val="99"/>
    <w:semiHidden/>
    <w:rsid w:val="0034547C"/>
    <w:rPr>
      <w:b/>
      <w:bCs/>
    </w:rPr>
  </w:style>
  <w:style w:type="paragraph" w:styleId="a9">
    <w:name w:val="Balloon Text"/>
    <w:basedOn w:val="a"/>
    <w:link w:val="Char1"/>
    <w:uiPriority w:val="99"/>
    <w:semiHidden/>
    <w:unhideWhenUsed/>
    <w:rsid w:val="0034547C"/>
    <w:rPr>
      <w:sz w:val="18"/>
      <w:szCs w:val="18"/>
    </w:rPr>
  </w:style>
  <w:style w:type="character" w:customStyle="1" w:styleId="Char1">
    <w:name w:val="批注框文本 Char"/>
    <w:basedOn w:val="a0"/>
    <w:link w:val="a9"/>
    <w:uiPriority w:val="99"/>
    <w:semiHidden/>
    <w:rsid w:val="0034547C"/>
    <w:rPr>
      <w:sz w:val="18"/>
      <w:szCs w:val="18"/>
    </w:rPr>
  </w:style>
  <w:style w:type="paragraph" w:styleId="aa">
    <w:name w:val="List Paragraph"/>
    <w:basedOn w:val="a"/>
    <w:uiPriority w:val="34"/>
    <w:qFormat/>
    <w:rsid w:val="005B5D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83346">
      <w:bodyDiv w:val="1"/>
      <w:marLeft w:val="0"/>
      <w:marRight w:val="0"/>
      <w:marTop w:val="0"/>
      <w:marBottom w:val="0"/>
      <w:divBdr>
        <w:top w:val="none" w:sz="0" w:space="0" w:color="auto"/>
        <w:left w:val="none" w:sz="0" w:space="0" w:color="auto"/>
        <w:bottom w:val="none" w:sz="0" w:space="0" w:color="auto"/>
        <w:right w:val="none" w:sz="0" w:space="0" w:color="auto"/>
      </w:divBdr>
    </w:div>
    <w:div w:id="1952277391">
      <w:bodyDiv w:val="1"/>
      <w:marLeft w:val="0"/>
      <w:marRight w:val="0"/>
      <w:marTop w:val="0"/>
      <w:marBottom w:val="0"/>
      <w:divBdr>
        <w:top w:val="none" w:sz="0" w:space="0" w:color="auto"/>
        <w:left w:val="none" w:sz="0" w:space="0" w:color="auto"/>
        <w:bottom w:val="none" w:sz="0" w:space="0" w:color="auto"/>
        <w:right w:val="none" w:sz="0" w:space="0" w:color="auto"/>
      </w:divBdr>
      <w:divsChild>
        <w:div w:id="333805480">
          <w:marLeft w:val="0"/>
          <w:marRight w:val="0"/>
          <w:marTop w:val="0"/>
          <w:marBottom w:val="0"/>
          <w:divBdr>
            <w:top w:val="none" w:sz="0" w:space="0" w:color="auto"/>
            <w:left w:val="none" w:sz="0" w:space="0" w:color="auto"/>
            <w:bottom w:val="none" w:sz="0" w:space="0" w:color="auto"/>
            <w:right w:val="none" w:sz="0" w:space="0" w:color="auto"/>
          </w:divBdr>
        </w:div>
        <w:div w:id="60567282">
          <w:marLeft w:val="0"/>
          <w:marRight w:val="0"/>
          <w:marTop w:val="0"/>
          <w:marBottom w:val="0"/>
          <w:divBdr>
            <w:top w:val="none" w:sz="0" w:space="0" w:color="auto"/>
            <w:left w:val="none" w:sz="0" w:space="0" w:color="auto"/>
            <w:bottom w:val="none" w:sz="0" w:space="0" w:color="auto"/>
            <w:right w:val="none" w:sz="0" w:space="0" w:color="auto"/>
          </w:divBdr>
        </w:div>
        <w:div w:id="566653643">
          <w:marLeft w:val="0"/>
          <w:marRight w:val="0"/>
          <w:marTop w:val="0"/>
          <w:marBottom w:val="0"/>
          <w:divBdr>
            <w:top w:val="none" w:sz="0" w:space="0" w:color="auto"/>
            <w:left w:val="none" w:sz="0" w:space="0" w:color="auto"/>
            <w:bottom w:val="none" w:sz="0" w:space="0" w:color="auto"/>
            <w:right w:val="none" w:sz="0" w:space="0" w:color="auto"/>
          </w:divBdr>
        </w:div>
      </w:divsChild>
    </w:div>
    <w:div w:id="20114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sabook.org/http:/en.wikipedia.org/wiki/Proxy_auto-config" TargetMode="Externa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www.aosabook.org/https:/developers.google.com/speed/docs/best-practices/caching" TargetMode="External"/><Relationship Id="rId12" Type="http://schemas.openxmlformats.org/officeDocument/2006/relationships/hyperlink" Target="http://www.chromium.org/developers/design-documents/network-stack" TargetMode="External"/><Relationship Id="rId17" Type="http://schemas.openxmlformats.org/officeDocument/2006/relationships/hyperlink" Target="http://www.chromium.org/developers/design-documents/network-stack"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3156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aosabook.org/en/posa/high-performance-networking-in-chrome.html" TargetMode="Externa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github-camo.global.ssl.fastly.net/7daa3351001248eb2140e3e36225876539e39fcf/687474703a2f2f7777772e616f7361626f6f6b2e6f72672f656e2f706f73612f6368726f6d652d696d616765732f74687265652d7761792e706e67"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A6ED-B05E-4149-B14F-1244AA7B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798</Words>
  <Characters>4554</Characters>
  <Application>Microsoft Office Word</Application>
  <DocSecurity>0</DocSecurity>
  <Lines>37</Lines>
  <Paragraphs>10</Paragraphs>
  <ScaleCrop>false</ScaleCrop>
  <Company>P R C</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107</cp:revision>
  <dcterms:created xsi:type="dcterms:W3CDTF">2013-11-14T05:23:00Z</dcterms:created>
  <dcterms:modified xsi:type="dcterms:W3CDTF">2013-11-19T01:59:00Z</dcterms:modified>
</cp:coreProperties>
</file>